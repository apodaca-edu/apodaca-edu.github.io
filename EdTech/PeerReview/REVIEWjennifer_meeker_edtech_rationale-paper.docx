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E23B5" w14:textId="77777777" w:rsidR="00FF6BFC" w:rsidRDefault="00FF6BFC">
      <w:pPr>
        <w:rPr>
          <w:ins w:id="0" w:author="Gilbert S. Apodaca" w:date="2014-03-16T20:42:00Z"/>
        </w:rPr>
      </w:pPr>
      <w:ins w:id="1" w:author="Gilbert S. Apodaca" w:date="2014-03-16T20:41:00Z">
        <w:r>
          <w:t xml:space="preserve">Jennifer, </w:t>
        </w:r>
      </w:ins>
    </w:p>
    <w:p w14:paraId="43BC97A4" w14:textId="77777777" w:rsidR="00FF6BFC" w:rsidRDefault="00FF6BFC">
      <w:pPr>
        <w:rPr>
          <w:ins w:id="2" w:author="Gilbert S. Apodaca" w:date="2014-03-16T20:43:00Z"/>
        </w:rPr>
      </w:pPr>
      <w:ins w:id="3" w:author="Gilbert S. Apodaca" w:date="2014-03-16T20:42:00Z">
        <w:r>
          <w:tab/>
          <w:t xml:space="preserve">I have completed a review of your paper and I have to say that it is a great resource that demonstrates your professional growth as you progressed through this program and in your life.  </w:t>
        </w:r>
      </w:ins>
      <w:ins w:id="4" w:author="Gilbert S. Apodaca" w:date="2014-03-16T20:43:00Z">
        <w:r>
          <w:t>Your artifacts were very interesting to dig through and I found myself spending a bit too much time looking through them, there are some very impressive things there that I would like to share with my elementary teachers if it is not a problem with you.</w:t>
        </w:r>
      </w:ins>
      <w:ins w:id="5" w:author="Gilbert S. Apodaca" w:date="2014-03-16T20:44:00Z">
        <w:r>
          <w:t xml:space="preserve">  I found a few minor typos and made the corrections where I could (using track changes in Word) and added comments where I felt appropriate.  </w:t>
        </w:r>
        <w:r w:rsidR="00592846">
          <w:t>I think that this paper is very well polished and is very near completion fo</w:t>
        </w:r>
      </w:ins>
      <w:ins w:id="6" w:author="Gilbert S. Apodaca" w:date="2014-03-16T20:45:00Z">
        <w:r w:rsidR="00592846">
          <w:t>r the portfolio, the only recommendation that I can really offer at this time is to identify some areas where you can link to learning theory/professional research in the paper.  What is currently there is excellent and will b</w:t>
        </w:r>
      </w:ins>
      <w:ins w:id="7" w:author="Gilbert S. Apodaca" w:date="2014-03-16T20:46:00Z">
        <w:r w:rsidR="00592846">
          <w:t>e a great place to build on.</w:t>
        </w:r>
      </w:ins>
    </w:p>
    <w:p w14:paraId="351253F5" w14:textId="77777777" w:rsidR="00FF6BFC" w:rsidRDefault="00FF6BFC">
      <w:pPr>
        <w:rPr>
          <w:ins w:id="8" w:author="Gilbert S. Apodaca" w:date="2014-03-16T20:46:00Z"/>
        </w:rPr>
      </w:pPr>
      <w:ins w:id="9" w:author="Gilbert S. Apodaca" w:date="2014-03-16T20:43:00Z">
        <w:r>
          <w:t>Video notes:</w:t>
        </w:r>
      </w:ins>
    </w:p>
    <w:p w14:paraId="1B2BAEA1" w14:textId="77777777" w:rsidR="00592846" w:rsidRDefault="00592846">
      <w:pPr>
        <w:rPr>
          <w:ins w:id="10" w:author="Gilbert S. Apodaca" w:date="2014-03-16T20:55:00Z"/>
        </w:rPr>
      </w:pPr>
      <w:ins w:id="11" w:author="Gilbert S. Apodaca" w:date="2014-03-16T20:46:00Z">
        <w:r>
          <w:t>Your video is well produced.</w:t>
        </w:r>
      </w:ins>
      <w:ins w:id="12" w:author="Gilbert S. Apodaca" w:date="2014-03-16T20:47:00Z">
        <w:r>
          <w:t xml:space="preserve">  Your choice of music and images are per</w:t>
        </w:r>
      </w:ins>
      <w:ins w:id="13" w:author="Gilbert S. Apodaca" w:date="2014-03-16T20:48:00Z">
        <w:r>
          <w:t>fect for the content.</w:t>
        </w:r>
      </w:ins>
      <w:ins w:id="14" w:author="Gilbert S. Apodaca" w:date="2014-03-16T20:46:00Z">
        <w:r>
          <w:t xml:space="preserve">  I especially enjoy the images and videos of your classroom.  Your video did an amazing job of </w:t>
        </w:r>
      </w:ins>
      <w:ins w:id="15" w:author="Gilbert S. Apodaca" w:date="2014-03-16T20:47:00Z">
        <w:r>
          <w:t xml:space="preserve">explaining your professional growth and how this program has impacted your life.  </w:t>
        </w:r>
      </w:ins>
      <w:ins w:id="16" w:author="Gilbert S. Apodaca" w:date="2014-03-16T20:48:00Z">
        <w:r>
          <w:t>The artifacts that you highlighted were significant and helped tell your story.</w:t>
        </w:r>
      </w:ins>
      <w:ins w:id="17" w:author="Gilbert S. Apodaca" w:date="2014-03-16T20:53:00Z">
        <w:r>
          <w:t xml:space="preserve">  I could hear you perfectly throughout the whole video and you did a great job of presenting.  </w:t>
        </w:r>
      </w:ins>
    </w:p>
    <w:p w14:paraId="75D71B0B" w14:textId="77777777" w:rsidR="00E64421" w:rsidRDefault="00E64421">
      <w:pPr>
        <w:rPr>
          <w:ins w:id="18" w:author="Gilbert S. Apodaca" w:date="2014-03-16T20:55:00Z"/>
        </w:rPr>
      </w:pPr>
      <w:ins w:id="19" w:author="Gilbert S. Apodaca" w:date="2014-03-16T20:55:00Z">
        <w:r>
          <w:t>Great Job!</w:t>
        </w:r>
      </w:ins>
    </w:p>
    <w:p w14:paraId="58357CEA" w14:textId="77777777" w:rsidR="00FF6BFC" w:rsidRDefault="00E64421">
      <w:pPr>
        <w:rPr>
          <w:ins w:id="20" w:author="Gilbert S. Apodaca" w:date="2014-03-16T20:41:00Z"/>
        </w:rPr>
      </w:pPr>
      <w:ins w:id="21" w:author="Gilbert S. Apodaca" w:date="2014-03-16T20:55:00Z">
        <w:r>
          <w:t xml:space="preserve">-Gilbert </w:t>
        </w:r>
      </w:ins>
      <w:ins w:id="22" w:author="Gilbert S. Apodaca" w:date="2014-03-16T20:56:00Z">
        <w:r>
          <w:t>Apodaca</w:t>
        </w:r>
      </w:ins>
      <w:ins w:id="23" w:author="Gilbert S. Apodaca" w:date="2014-03-16T20:41:00Z">
        <w:r w:rsidR="00FF6BFC">
          <w:br w:type="page"/>
        </w:r>
      </w:ins>
    </w:p>
    <w:sdt>
      <w:sdtPr>
        <w:rPr>
          <w:rFonts w:asciiTheme="majorHAnsi" w:eastAsiaTheme="majorEastAsia" w:hAnsiTheme="majorHAnsi" w:cstheme="majorBidi"/>
          <w:caps/>
        </w:rPr>
        <w:id w:val="634004023"/>
        <w:docPartObj>
          <w:docPartGallery w:val="Cover Pages"/>
          <w:docPartUnique/>
        </w:docPartObj>
      </w:sdtPr>
      <w:sdtEndPr>
        <w:rPr>
          <w:rFonts w:ascii="Times New Roman" w:eastAsia="Times New Roman" w:hAnsi="Times New Roman" w:cs="Times New Roman"/>
          <w:b/>
          <w:bCs/>
          <w:caps w:val="0"/>
          <w:color w:val="000000"/>
          <w:sz w:val="24"/>
          <w:szCs w:val="24"/>
        </w:rPr>
      </w:sdtEndPr>
      <w:sdtContent>
        <w:tbl>
          <w:tblPr>
            <w:tblW w:w="5000" w:type="pct"/>
            <w:jc w:val="center"/>
            <w:tblLook w:val="04A0" w:firstRow="1" w:lastRow="0" w:firstColumn="1" w:lastColumn="0" w:noHBand="0" w:noVBand="1"/>
          </w:tblPr>
          <w:tblGrid>
            <w:gridCol w:w="9576"/>
          </w:tblGrid>
          <w:tr w:rsidR="00E85C41" w14:paraId="5DBB9365" w14:textId="77777777">
            <w:trPr>
              <w:trHeight w:val="2880"/>
              <w:jc w:val="center"/>
            </w:trPr>
            <w:sdt>
              <w:sdtPr>
                <w:rPr>
                  <w:rFonts w:asciiTheme="majorHAnsi" w:eastAsiaTheme="majorEastAsia" w:hAnsiTheme="majorHAnsi" w:cstheme="majorBidi"/>
                  <w:caps/>
                </w:rPr>
                <w:alias w:val="Company"/>
                <w:id w:val="15524243"/>
                <w:placeholder>
                  <w:docPart w:val="8BC9569D24C345C7A814B39C11872721"/>
                </w:placeholder>
                <w:dataBinding w:prefixMappings="xmlns:ns0='http://schemas.openxmlformats.org/officeDocument/2006/extended-properties'" w:xpath="/ns0:Properties[1]/ns0:Company[1]" w:storeItemID="{6668398D-A668-4E3E-A5EB-62B293D839F1}"/>
                <w:text/>
              </w:sdtPr>
              <w:sdtContent>
                <w:tc>
                  <w:tcPr>
                    <w:tcW w:w="5000" w:type="pct"/>
                  </w:tcPr>
                  <w:p w14:paraId="17060A08" w14:textId="77777777" w:rsidR="00E85C41" w:rsidRDefault="00E85C41" w:rsidP="00E85C4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Boise State University edtech master’s program</w:t>
                    </w:r>
                  </w:p>
                </w:tc>
              </w:sdtContent>
            </w:sdt>
          </w:tr>
          <w:tr w:rsidR="00E85C41" w14:paraId="5F4FC9BF" w14:textId="77777777">
            <w:trPr>
              <w:trHeight w:val="1440"/>
              <w:jc w:val="center"/>
            </w:trPr>
            <w:sdt>
              <w:sdtPr>
                <w:rPr>
                  <w:rFonts w:ascii="Times New Roman" w:eastAsia="Times New Roman" w:hAnsi="Times New Roman" w:cs="Times New Roman"/>
                  <w:b/>
                  <w:bCs/>
                  <w:color w:val="000000"/>
                  <w:sz w:val="24"/>
                  <w:szCs w:val="24"/>
                </w:rPr>
                <w:alias w:val="Title"/>
                <w:id w:val="15524250"/>
                <w:placeholder>
                  <w:docPart w:val="FD0DFAC6427041DBA081190A9BF843A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0127644" w14:textId="77777777" w:rsidR="00E85C41" w:rsidRDefault="00E85C41" w:rsidP="00E85C41">
                    <w:pPr>
                      <w:pStyle w:val="NoSpacing"/>
                      <w:jc w:val="center"/>
                      <w:rPr>
                        <w:rFonts w:asciiTheme="majorHAnsi" w:eastAsiaTheme="majorEastAsia" w:hAnsiTheme="majorHAnsi" w:cstheme="majorBidi"/>
                        <w:sz w:val="80"/>
                        <w:szCs w:val="80"/>
                      </w:rPr>
                    </w:pPr>
                    <w:r w:rsidRPr="00E85C41">
                      <w:rPr>
                        <w:rFonts w:ascii="Times New Roman" w:eastAsia="Times New Roman" w:hAnsi="Times New Roman" w:cs="Times New Roman"/>
                        <w:b/>
                        <w:bCs/>
                        <w:color w:val="000000"/>
                        <w:sz w:val="24"/>
                        <w:szCs w:val="24"/>
                      </w:rPr>
                      <w:t>EDTECH Portfolio Rationale Paper</w:t>
                    </w:r>
                  </w:p>
                </w:tc>
              </w:sdtContent>
            </w:sdt>
          </w:tr>
          <w:tr w:rsidR="00E85C41" w14:paraId="55E9CD95" w14:textId="77777777">
            <w:trPr>
              <w:trHeight w:val="720"/>
              <w:jc w:val="center"/>
            </w:trPr>
            <w:sdt>
              <w:sdtPr>
                <w:rPr>
                  <w:rFonts w:asciiTheme="majorHAnsi" w:eastAsiaTheme="majorEastAsia" w:hAnsiTheme="majorHAnsi" w:cstheme="majorBidi"/>
                  <w:sz w:val="44"/>
                  <w:szCs w:val="44"/>
                </w:rPr>
                <w:alias w:val="Subtitle"/>
                <w:id w:val="15524255"/>
                <w:placeholder>
                  <w:docPart w:val="DFFD6D86336A4CCEB35763C3790CBD8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12FB8353" w14:textId="77777777" w:rsidR="00E85C41" w:rsidRDefault="00E85C41" w:rsidP="00E85C4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Cumulative Learning Activity</w:t>
                    </w:r>
                  </w:p>
                </w:tc>
              </w:sdtContent>
            </w:sdt>
          </w:tr>
          <w:tr w:rsidR="00E85C41" w14:paraId="37D6989F" w14:textId="77777777">
            <w:trPr>
              <w:trHeight w:val="360"/>
              <w:jc w:val="center"/>
            </w:trPr>
            <w:tc>
              <w:tcPr>
                <w:tcW w:w="5000" w:type="pct"/>
                <w:vAlign w:val="center"/>
              </w:tcPr>
              <w:p w14:paraId="0580C372" w14:textId="77777777" w:rsidR="00E85C41" w:rsidRDefault="00E85C41">
                <w:pPr>
                  <w:pStyle w:val="NoSpacing"/>
                  <w:jc w:val="center"/>
                </w:pPr>
              </w:p>
            </w:tc>
          </w:tr>
          <w:tr w:rsidR="00E85C41" w14:paraId="17D14B7F" w14:textId="77777777">
            <w:trPr>
              <w:trHeight w:val="360"/>
              <w:jc w:val="center"/>
            </w:trPr>
            <w:sdt>
              <w:sdtPr>
                <w:rPr>
                  <w:rFonts w:ascii="Times New Roman" w:eastAsia="Times New Roman" w:hAnsi="Times New Roman" w:cs="Times New Roman"/>
                  <w:b/>
                  <w:bCs/>
                  <w:color w:val="000000"/>
                  <w:sz w:val="24"/>
                  <w:szCs w:val="24"/>
                </w:rPr>
                <w:alias w:val="Author"/>
                <w:id w:val="15524260"/>
                <w:placeholder>
                  <w:docPart w:val="9636FD45E94F4B39B385B08B1F78E8C3"/>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3EA9EC0C" w14:textId="77777777" w:rsidR="00E85C41" w:rsidRDefault="00E85C41">
                    <w:pPr>
                      <w:pStyle w:val="NoSpacing"/>
                      <w:jc w:val="center"/>
                      <w:rPr>
                        <w:b/>
                        <w:bCs/>
                      </w:rPr>
                    </w:pPr>
                    <w:r>
                      <w:rPr>
                        <w:rFonts w:ascii="Times New Roman" w:eastAsia="Times New Roman" w:hAnsi="Times New Roman" w:cs="Times New Roman"/>
                        <w:b/>
                        <w:bCs/>
                        <w:color w:val="000000"/>
                        <w:sz w:val="24"/>
                        <w:szCs w:val="24"/>
                      </w:rPr>
                      <w:t>Jennifer Meeker</w:t>
                    </w:r>
                  </w:p>
                </w:tc>
              </w:sdtContent>
            </w:sdt>
          </w:tr>
          <w:tr w:rsidR="00E85C41" w14:paraId="5C6FF90B" w14:textId="77777777">
            <w:trPr>
              <w:trHeight w:val="360"/>
              <w:jc w:val="center"/>
            </w:trPr>
            <w:sdt>
              <w:sdtPr>
                <w:rPr>
                  <w:b/>
                  <w:bCs/>
                </w:rPr>
                <w:alias w:val="Date"/>
                <w:id w:val="516659546"/>
                <w:placeholder>
                  <w:docPart w:val="464214E4544F4A718717F5EE7878872C"/>
                </w:placeholder>
                <w:dataBinding w:prefixMappings="xmlns:ns0='http://schemas.microsoft.com/office/2006/coverPageProps'" w:xpath="/ns0:CoverPageProperties[1]/ns0:PublishDate[1]" w:storeItemID="{55AF091B-3C7A-41E3-B477-F2FDAA23CFDA}"/>
                <w:date w:fullDate="2014-03-10T00:00:00Z">
                  <w:dateFormat w:val="M/d/yyyy"/>
                  <w:lid w:val="en-US"/>
                  <w:storeMappedDataAs w:val="dateTime"/>
                  <w:calendar w:val="gregorian"/>
                </w:date>
              </w:sdtPr>
              <w:sdtContent>
                <w:tc>
                  <w:tcPr>
                    <w:tcW w:w="5000" w:type="pct"/>
                    <w:vAlign w:val="center"/>
                  </w:tcPr>
                  <w:p w14:paraId="534A1762" w14:textId="77777777" w:rsidR="00E85C41" w:rsidRDefault="00E85C41">
                    <w:pPr>
                      <w:pStyle w:val="NoSpacing"/>
                      <w:jc w:val="center"/>
                      <w:rPr>
                        <w:b/>
                        <w:bCs/>
                      </w:rPr>
                    </w:pPr>
                    <w:r>
                      <w:rPr>
                        <w:b/>
                        <w:bCs/>
                      </w:rPr>
                      <w:t>3/10/2014</w:t>
                    </w:r>
                  </w:p>
                </w:tc>
              </w:sdtContent>
            </w:sdt>
          </w:tr>
        </w:tbl>
        <w:p w14:paraId="4EB21128" w14:textId="77777777" w:rsidR="00E85C41" w:rsidRDefault="00E85C41"/>
        <w:p w14:paraId="20491688" w14:textId="77777777" w:rsidR="00E85C41" w:rsidRDefault="00E85C41"/>
        <w:tbl>
          <w:tblPr>
            <w:tblpPr w:leftFromText="187" w:rightFromText="187" w:horzAnchor="margin" w:tblpXSpec="center" w:tblpYSpec="bottom"/>
            <w:tblW w:w="5000" w:type="pct"/>
            <w:tblLook w:val="04A0" w:firstRow="1" w:lastRow="0" w:firstColumn="1" w:lastColumn="0" w:noHBand="0" w:noVBand="1"/>
          </w:tblPr>
          <w:tblGrid>
            <w:gridCol w:w="9576"/>
          </w:tblGrid>
          <w:tr w:rsidR="00E85C41" w14:paraId="19FEA06E" w14:textId="77777777">
            <w:tc>
              <w:tcPr>
                <w:tcW w:w="5000" w:type="pct"/>
              </w:tcPr>
              <w:p w14:paraId="2EF22192" w14:textId="77777777" w:rsidR="00E85C41" w:rsidRDefault="00E85C41">
                <w:pPr>
                  <w:pStyle w:val="NoSpacing"/>
                </w:pPr>
              </w:p>
            </w:tc>
          </w:tr>
        </w:tbl>
        <w:p w14:paraId="585D4CE3" w14:textId="77777777" w:rsidR="00E85C41" w:rsidRDefault="00E85C41"/>
        <w:p w14:paraId="0E5B91C3" w14:textId="77777777" w:rsidR="00E85C41" w:rsidRDefault="00E85C41" w:rsidP="00E85C41">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br w:type="page"/>
          </w:r>
        </w:p>
      </w:sdtContent>
    </w:sdt>
    <w:sdt>
      <w:sdtPr>
        <w:rPr>
          <w:rFonts w:asciiTheme="minorHAnsi" w:eastAsiaTheme="minorHAnsi" w:hAnsiTheme="minorHAnsi" w:cstheme="minorBidi"/>
          <w:b w:val="0"/>
          <w:bCs w:val="0"/>
          <w:color w:val="auto"/>
          <w:sz w:val="22"/>
          <w:szCs w:val="22"/>
        </w:rPr>
        <w:id w:val="634004123"/>
        <w:docPartObj>
          <w:docPartGallery w:val="Table of Contents"/>
          <w:docPartUnique/>
        </w:docPartObj>
      </w:sdtPr>
      <w:sdtContent>
        <w:p w14:paraId="69F38B87" w14:textId="77777777" w:rsidR="00E85C41" w:rsidRDefault="00E85C41">
          <w:pPr>
            <w:pStyle w:val="TOCHeading"/>
          </w:pPr>
          <w:r>
            <w:t>Contents</w:t>
          </w:r>
        </w:p>
        <w:p w14:paraId="3F3CA1E5" w14:textId="77777777" w:rsidR="00B31D6B" w:rsidRDefault="00E85C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82847939" w:history="1">
            <w:r w:rsidR="00B31D6B" w:rsidRPr="00AF0918">
              <w:rPr>
                <w:rStyle w:val="Hyperlink"/>
                <w:rFonts w:ascii="Times New Roman" w:hAnsi="Times New Roman" w:cs="Times New Roman"/>
                <w:noProof/>
              </w:rPr>
              <w:t>INTRODUCTION</w:t>
            </w:r>
            <w:r w:rsidR="00B31D6B">
              <w:rPr>
                <w:noProof/>
                <w:webHidden/>
              </w:rPr>
              <w:tab/>
            </w:r>
            <w:r w:rsidR="00B31D6B">
              <w:rPr>
                <w:noProof/>
                <w:webHidden/>
              </w:rPr>
              <w:fldChar w:fldCharType="begin"/>
            </w:r>
            <w:r w:rsidR="00B31D6B">
              <w:rPr>
                <w:noProof/>
                <w:webHidden/>
              </w:rPr>
              <w:instrText xml:space="preserve"> PAGEREF _Toc382847939 \h </w:instrText>
            </w:r>
            <w:r w:rsidR="00B31D6B">
              <w:rPr>
                <w:noProof/>
                <w:webHidden/>
              </w:rPr>
            </w:r>
            <w:r w:rsidR="00B31D6B">
              <w:rPr>
                <w:noProof/>
                <w:webHidden/>
              </w:rPr>
              <w:fldChar w:fldCharType="separate"/>
            </w:r>
            <w:r w:rsidR="00B31D6B">
              <w:rPr>
                <w:noProof/>
                <w:webHidden/>
              </w:rPr>
              <w:t>3</w:t>
            </w:r>
            <w:r w:rsidR="00B31D6B">
              <w:rPr>
                <w:noProof/>
                <w:webHidden/>
              </w:rPr>
              <w:fldChar w:fldCharType="end"/>
            </w:r>
          </w:hyperlink>
        </w:p>
        <w:p w14:paraId="141B9E98" w14:textId="77777777" w:rsidR="00B31D6B" w:rsidRDefault="00B31D6B">
          <w:pPr>
            <w:pStyle w:val="TOC1"/>
            <w:tabs>
              <w:tab w:val="right" w:leader="dot" w:pos="9350"/>
            </w:tabs>
            <w:rPr>
              <w:rFonts w:eastAsiaTheme="minorEastAsia"/>
              <w:noProof/>
            </w:rPr>
          </w:pPr>
          <w:hyperlink w:anchor="_Toc382847940" w:history="1">
            <w:r w:rsidRPr="00AF0918">
              <w:rPr>
                <w:rStyle w:val="Hyperlink"/>
                <w:rFonts w:ascii="Times New Roman" w:hAnsi="Times New Roman" w:cs="Times New Roman"/>
                <w:noProof/>
              </w:rPr>
              <w:t>ARTIFACTS</w:t>
            </w:r>
            <w:r>
              <w:rPr>
                <w:noProof/>
                <w:webHidden/>
              </w:rPr>
              <w:tab/>
            </w:r>
            <w:r>
              <w:rPr>
                <w:noProof/>
                <w:webHidden/>
              </w:rPr>
              <w:fldChar w:fldCharType="begin"/>
            </w:r>
            <w:r>
              <w:rPr>
                <w:noProof/>
                <w:webHidden/>
              </w:rPr>
              <w:instrText xml:space="preserve"> PAGEREF _Toc382847940 \h </w:instrText>
            </w:r>
            <w:r>
              <w:rPr>
                <w:noProof/>
                <w:webHidden/>
              </w:rPr>
            </w:r>
            <w:r>
              <w:rPr>
                <w:noProof/>
                <w:webHidden/>
              </w:rPr>
              <w:fldChar w:fldCharType="separate"/>
            </w:r>
            <w:r>
              <w:rPr>
                <w:noProof/>
                <w:webHidden/>
              </w:rPr>
              <w:t>3</w:t>
            </w:r>
            <w:r>
              <w:rPr>
                <w:noProof/>
                <w:webHidden/>
              </w:rPr>
              <w:fldChar w:fldCharType="end"/>
            </w:r>
          </w:hyperlink>
        </w:p>
        <w:p w14:paraId="029FDCE1" w14:textId="77777777" w:rsidR="00B31D6B" w:rsidRDefault="00B31D6B">
          <w:pPr>
            <w:pStyle w:val="TOC2"/>
            <w:tabs>
              <w:tab w:val="right" w:leader="dot" w:pos="9350"/>
            </w:tabs>
            <w:rPr>
              <w:rFonts w:eastAsiaTheme="minorEastAsia"/>
              <w:noProof/>
            </w:rPr>
          </w:pPr>
          <w:hyperlink w:anchor="_Toc382847941" w:history="1">
            <w:r w:rsidRPr="00AF0918">
              <w:rPr>
                <w:rStyle w:val="Hyperlink"/>
                <w:rFonts w:ascii="Times New Roman" w:hAnsi="Times New Roman" w:cs="Times New Roman"/>
                <w:noProof/>
              </w:rPr>
              <w:t>STANDARD 1 DESIGN</w:t>
            </w:r>
            <w:r>
              <w:rPr>
                <w:noProof/>
                <w:webHidden/>
              </w:rPr>
              <w:tab/>
            </w:r>
            <w:r>
              <w:rPr>
                <w:noProof/>
                <w:webHidden/>
              </w:rPr>
              <w:fldChar w:fldCharType="begin"/>
            </w:r>
            <w:r>
              <w:rPr>
                <w:noProof/>
                <w:webHidden/>
              </w:rPr>
              <w:instrText xml:space="preserve"> PAGEREF _Toc382847941 \h </w:instrText>
            </w:r>
            <w:r>
              <w:rPr>
                <w:noProof/>
                <w:webHidden/>
              </w:rPr>
            </w:r>
            <w:r>
              <w:rPr>
                <w:noProof/>
                <w:webHidden/>
              </w:rPr>
              <w:fldChar w:fldCharType="separate"/>
            </w:r>
            <w:r>
              <w:rPr>
                <w:noProof/>
                <w:webHidden/>
              </w:rPr>
              <w:t>3</w:t>
            </w:r>
            <w:r>
              <w:rPr>
                <w:noProof/>
                <w:webHidden/>
              </w:rPr>
              <w:fldChar w:fldCharType="end"/>
            </w:r>
          </w:hyperlink>
        </w:p>
        <w:p w14:paraId="49E944EE" w14:textId="77777777" w:rsidR="00B31D6B" w:rsidRDefault="00B31D6B">
          <w:pPr>
            <w:pStyle w:val="TOC3"/>
            <w:tabs>
              <w:tab w:val="right" w:leader="dot" w:pos="9350"/>
            </w:tabs>
            <w:rPr>
              <w:rFonts w:eastAsiaTheme="minorEastAsia"/>
              <w:noProof/>
            </w:rPr>
          </w:pPr>
          <w:hyperlink w:anchor="_Toc382847942" w:history="1">
            <w:r w:rsidRPr="00AF0918">
              <w:rPr>
                <w:rStyle w:val="Hyperlink"/>
                <w:rFonts w:ascii="Times New Roman" w:hAnsi="Times New Roman" w:cs="Times New Roman"/>
                <w:noProof/>
              </w:rPr>
              <w:t>1.1 Instructional Systems Design.</w:t>
            </w:r>
            <w:r>
              <w:rPr>
                <w:noProof/>
                <w:webHidden/>
              </w:rPr>
              <w:tab/>
            </w:r>
            <w:r>
              <w:rPr>
                <w:noProof/>
                <w:webHidden/>
              </w:rPr>
              <w:fldChar w:fldCharType="begin"/>
            </w:r>
            <w:r>
              <w:rPr>
                <w:noProof/>
                <w:webHidden/>
              </w:rPr>
              <w:instrText xml:space="preserve"> PAGEREF _Toc382847942 \h </w:instrText>
            </w:r>
            <w:r>
              <w:rPr>
                <w:noProof/>
                <w:webHidden/>
              </w:rPr>
            </w:r>
            <w:r>
              <w:rPr>
                <w:noProof/>
                <w:webHidden/>
              </w:rPr>
              <w:fldChar w:fldCharType="separate"/>
            </w:r>
            <w:r>
              <w:rPr>
                <w:noProof/>
                <w:webHidden/>
              </w:rPr>
              <w:t>4</w:t>
            </w:r>
            <w:r>
              <w:rPr>
                <w:noProof/>
                <w:webHidden/>
              </w:rPr>
              <w:fldChar w:fldCharType="end"/>
            </w:r>
          </w:hyperlink>
        </w:p>
        <w:p w14:paraId="15064A37" w14:textId="77777777" w:rsidR="00B31D6B" w:rsidRDefault="00B31D6B">
          <w:pPr>
            <w:pStyle w:val="TOC3"/>
            <w:tabs>
              <w:tab w:val="right" w:leader="dot" w:pos="9350"/>
            </w:tabs>
            <w:rPr>
              <w:rFonts w:eastAsiaTheme="minorEastAsia"/>
              <w:noProof/>
            </w:rPr>
          </w:pPr>
          <w:hyperlink w:anchor="_Toc382847943" w:history="1">
            <w:r w:rsidRPr="00AF0918">
              <w:rPr>
                <w:rStyle w:val="Hyperlink"/>
                <w:rFonts w:ascii="Times New Roman" w:hAnsi="Times New Roman" w:cs="Times New Roman"/>
                <w:noProof/>
              </w:rPr>
              <w:t>1.2 Message Design</w:t>
            </w:r>
            <w:r>
              <w:rPr>
                <w:noProof/>
                <w:webHidden/>
              </w:rPr>
              <w:tab/>
            </w:r>
            <w:r>
              <w:rPr>
                <w:noProof/>
                <w:webHidden/>
              </w:rPr>
              <w:fldChar w:fldCharType="begin"/>
            </w:r>
            <w:r>
              <w:rPr>
                <w:noProof/>
                <w:webHidden/>
              </w:rPr>
              <w:instrText xml:space="preserve"> PAGEREF _Toc382847943 \h </w:instrText>
            </w:r>
            <w:r>
              <w:rPr>
                <w:noProof/>
                <w:webHidden/>
              </w:rPr>
            </w:r>
            <w:r>
              <w:rPr>
                <w:noProof/>
                <w:webHidden/>
              </w:rPr>
              <w:fldChar w:fldCharType="separate"/>
            </w:r>
            <w:r>
              <w:rPr>
                <w:noProof/>
                <w:webHidden/>
              </w:rPr>
              <w:t>5</w:t>
            </w:r>
            <w:r>
              <w:rPr>
                <w:noProof/>
                <w:webHidden/>
              </w:rPr>
              <w:fldChar w:fldCharType="end"/>
            </w:r>
          </w:hyperlink>
        </w:p>
        <w:p w14:paraId="2D59CBBD" w14:textId="77777777" w:rsidR="00B31D6B" w:rsidRDefault="00B31D6B">
          <w:pPr>
            <w:pStyle w:val="TOC3"/>
            <w:tabs>
              <w:tab w:val="right" w:leader="dot" w:pos="9350"/>
            </w:tabs>
            <w:rPr>
              <w:rFonts w:eastAsiaTheme="minorEastAsia"/>
              <w:noProof/>
            </w:rPr>
          </w:pPr>
          <w:hyperlink w:anchor="_Toc382847944" w:history="1">
            <w:r w:rsidRPr="00AF0918">
              <w:rPr>
                <w:rStyle w:val="Hyperlink"/>
                <w:rFonts w:ascii="Times New Roman" w:hAnsi="Times New Roman" w:cs="Times New Roman"/>
                <w:noProof/>
              </w:rPr>
              <w:t>1.3 Instructional Strategies</w:t>
            </w:r>
            <w:r>
              <w:rPr>
                <w:noProof/>
                <w:webHidden/>
              </w:rPr>
              <w:tab/>
            </w:r>
            <w:r>
              <w:rPr>
                <w:noProof/>
                <w:webHidden/>
              </w:rPr>
              <w:fldChar w:fldCharType="begin"/>
            </w:r>
            <w:r>
              <w:rPr>
                <w:noProof/>
                <w:webHidden/>
              </w:rPr>
              <w:instrText xml:space="preserve"> PAGEREF _Toc382847944 \h </w:instrText>
            </w:r>
            <w:r>
              <w:rPr>
                <w:noProof/>
                <w:webHidden/>
              </w:rPr>
            </w:r>
            <w:r>
              <w:rPr>
                <w:noProof/>
                <w:webHidden/>
              </w:rPr>
              <w:fldChar w:fldCharType="separate"/>
            </w:r>
            <w:r>
              <w:rPr>
                <w:noProof/>
                <w:webHidden/>
              </w:rPr>
              <w:t>5</w:t>
            </w:r>
            <w:r>
              <w:rPr>
                <w:noProof/>
                <w:webHidden/>
              </w:rPr>
              <w:fldChar w:fldCharType="end"/>
            </w:r>
          </w:hyperlink>
        </w:p>
        <w:p w14:paraId="68E9EE7E" w14:textId="77777777" w:rsidR="00B31D6B" w:rsidRDefault="00B31D6B">
          <w:pPr>
            <w:pStyle w:val="TOC3"/>
            <w:tabs>
              <w:tab w:val="right" w:leader="dot" w:pos="9350"/>
            </w:tabs>
            <w:rPr>
              <w:rFonts w:eastAsiaTheme="minorEastAsia"/>
              <w:noProof/>
            </w:rPr>
          </w:pPr>
          <w:hyperlink w:anchor="_Toc382847945" w:history="1">
            <w:r w:rsidRPr="00AF0918">
              <w:rPr>
                <w:rStyle w:val="Hyperlink"/>
                <w:rFonts w:ascii="Times New Roman" w:hAnsi="Times New Roman" w:cs="Times New Roman"/>
                <w:noProof/>
              </w:rPr>
              <w:t>1.4 Learner Characteristics</w:t>
            </w:r>
            <w:r>
              <w:rPr>
                <w:noProof/>
                <w:webHidden/>
              </w:rPr>
              <w:tab/>
            </w:r>
            <w:r>
              <w:rPr>
                <w:noProof/>
                <w:webHidden/>
              </w:rPr>
              <w:fldChar w:fldCharType="begin"/>
            </w:r>
            <w:r>
              <w:rPr>
                <w:noProof/>
                <w:webHidden/>
              </w:rPr>
              <w:instrText xml:space="preserve"> PAGEREF _Toc382847945 \h </w:instrText>
            </w:r>
            <w:r>
              <w:rPr>
                <w:noProof/>
                <w:webHidden/>
              </w:rPr>
            </w:r>
            <w:r>
              <w:rPr>
                <w:noProof/>
                <w:webHidden/>
              </w:rPr>
              <w:fldChar w:fldCharType="separate"/>
            </w:r>
            <w:r>
              <w:rPr>
                <w:noProof/>
                <w:webHidden/>
              </w:rPr>
              <w:t>6</w:t>
            </w:r>
            <w:r>
              <w:rPr>
                <w:noProof/>
                <w:webHidden/>
              </w:rPr>
              <w:fldChar w:fldCharType="end"/>
            </w:r>
          </w:hyperlink>
        </w:p>
        <w:p w14:paraId="716F59FF" w14:textId="77777777" w:rsidR="00B31D6B" w:rsidRDefault="00B31D6B">
          <w:pPr>
            <w:pStyle w:val="TOC2"/>
            <w:tabs>
              <w:tab w:val="right" w:leader="dot" w:pos="9350"/>
            </w:tabs>
            <w:rPr>
              <w:rFonts w:eastAsiaTheme="minorEastAsia"/>
              <w:noProof/>
            </w:rPr>
          </w:pPr>
          <w:hyperlink w:anchor="_Toc382847946" w:history="1">
            <w:r w:rsidRPr="00AF0918">
              <w:rPr>
                <w:rStyle w:val="Hyperlink"/>
                <w:rFonts w:ascii="Times New Roman" w:hAnsi="Times New Roman" w:cs="Times New Roman"/>
                <w:noProof/>
              </w:rPr>
              <w:t>STANDARD 2 DEVELOPMENT</w:t>
            </w:r>
            <w:r>
              <w:rPr>
                <w:noProof/>
                <w:webHidden/>
              </w:rPr>
              <w:tab/>
            </w:r>
            <w:r>
              <w:rPr>
                <w:noProof/>
                <w:webHidden/>
              </w:rPr>
              <w:fldChar w:fldCharType="begin"/>
            </w:r>
            <w:r>
              <w:rPr>
                <w:noProof/>
                <w:webHidden/>
              </w:rPr>
              <w:instrText xml:space="preserve"> PAGEREF _Toc382847946 \h </w:instrText>
            </w:r>
            <w:r>
              <w:rPr>
                <w:noProof/>
                <w:webHidden/>
              </w:rPr>
            </w:r>
            <w:r>
              <w:rPr>
                <w:noProof/>
                <w:webHidden/>
              </w:rPr>
              <w:fldChar w:fldCharType="separate"/>
            </w:r>
            <w:r>
              <w:rPr>
                <w:noProof/>
                <w:webHidden/>
              </w:rPr>
              <w:t>7</w:t>
            </w:r>
            <w:r>
              <w:rPr>
                <w:noProof/>
                <w:webHidden/>
              </w:rPr>
              <w:fldChar w:fldCharType="end"/>
            </w:r>
          </w:hyperlink>
        </w:p>
        <w:p w14:paraId="57DC8000" w14:textId="77777777" w:rsidR="00B31D6B" w:rsidRDefault="00B31D6B">
          <w:pPr>
            <w:pStyle w:val="TOC3"/>
            <w:tabs>
              <w:tab w:val="right" w:leader="dot" w:pos="9350"/>
            </w:tabs>
            <w:rPr>
              <w:rFonts w:eastAsiaTheme="minorEastAsia"/>
              <w:noProof/>
            </w:rPr>
          </w:pPr>
          <w:hyperlink w:anchor="_Toc382847947" w:history="1">
            <w:r w:rsidRPr="00AF0918">
              <w:rPr>
                <w:rStyle w:val="Hyperlink"/>
                <w:rFonts w:ascii="Times New Roman" w:hAnsi="Times New Roman" w:cs="Times New Roman"/>
                <w:noProof/>
              </w:rPr>
              <w:t>2.1 Print Technologies</w:t>
            </w:r>
            <w:r>
              <w:rPr>
                <w:noProof/>
                <w:webHidden/>
              </w:rPr>
              <w:tab/>
            </w:r>
            <w:r>
              <w:rPr>
                <w:noProof/>
                <w:webHidden/>
              </w:rPr>
              <w:fldChar w:fldCharType="begin"/>
            </w:r>
            <w:r>
              <w:rPr>
                <w:noProof/>
                <w:webHidden/>
              </w:rPr>
              <w:instrText xml:space="preserve"> PAGEREF _Toc382847947 \h </w:instrText>
            </w:r>
            <w:r>
              <w:rPr>
                <w:noProof/>
                <w:webHidden/>
              </w:rPr>
            </w:r>
            <w:r>
              <w:rPr>
                <w:noProof/>
                <w:webHidden/>
              </w:rPr>
              <w:fldChar w:fldCharType="separate"/>
            </w:r>
            <w:r>
              <w:rPr>
                <w:noProof/>
                <w:webHidden/>
              </w:rPr>
              <w:t>7</w:t>
            </w:r>
            <w:r>
              <w:rPr>
                <w:noProof/>
                <w:webHidden/>
              </w:rPr>
              <w:fldChar w:fldCharType="end"/>
            </w:r>
          </w:hyperlink>
        </w:p>
        <w:p w14:paraId="41275D49" w14:textId="77777777" w:rsidR="00B31D6B" w:rsidRDefault="00B31D6B">
          <w:pPr>
            <w:pStyle w:val="TOC3"/>
            <w:tabs>
              <w:tab w:val="right" w:leader="dot" w:pos="9350"/>
            </w:tabs>
            <w:rPr>
              <w:rFonts w:eastAsiaTheme="minorEastAsia"/>
              <w:noProof/>
            </w:rPr>
          </w:pPr>
          <w:hyperlink w:anchor="_Toc382847948" w:history="1">
            <w:r w:rsidRPr="00AF0918">
              <w:rPr>
                <w:rStyle w:val="Hyperlink"/>
                <w:rFonts w:ascii="Times New Roman" w:hAnsi="Times New Roman" w:cs="Times New Roman"/>
                <w:noProof/>
              </w:rPr>
              <w:t>2.2 Audiovisual Technologies</w:t>
            </w:r>
            <w:r>
              <w:rPr>
                <w:noProof/>
                <w:webHidden/>
              </w:rPr>
              <w:tab/>
            </w:r>
            <w:r>
              <w:rPr>
                <w:noProof/>
                <w:webHidden/>
              </w:rPr>
              <w:fldChar w:fldCharType="begin"/>
            </w:r>
            <w:r>
              <w:rPr>
                <w:noProof/>
                <w:webHidden/>
              </w:rPr>
              <w:instrText xml:space="preserve"> PAGEREF _Toc382847948 \h </w:instrText>
            </w:r>
            <w:r>
              <w:rPr>
                <w:noProof/>
                <w:webHidden/>
              </w:rPr>
            </w:r>
            <w:r>
              <w:rPr>
                <w:noProof/>
                <w:webHidden/>
              </w:rPr>
              <w:fldChar w:fldCharType="separate"/>
            </w:r>
            <w:r>
              <w:rPr>
                <w:noProof/>
                <w:webHidden/>
              </w:rPr>
              <w:t>7</w:t>
            </w:r>
            <w:r>
              <w:rPr>
                <w:noProof/>
                <w:webHidden/>
              </w:rPr>
              <w:fldChar w:fldCharType="end"/>
            </w:r>
          </w:hyperlink>
        </w:p>
        <w:p w14:paraId="1E3298D5" w14:textId="77777777" w:rsidR="00B31D6B" w:rsidRDefault="00B31D6B">
          <w:pPr>
            <w:pStyle w:val="TOC3"/>
            <w:tabs>
              <w:tab w:val="right" w:leader="dot" w:pos="9350"/>
            </w:tabs>
            <w:rPr>
              <w:rFonts w:eastAsiaTheme="minorEastAsia"/>
              <w:noProof/>
            </w:rPr>
          </w:pPr>
          <w:hyperlink w:anchor="_Toc382847949" w:history="1">
            <w:r w:rsidRPr="00AF0918">
              <w:rPr>
                <w:rStyle w:val="Hyperlink"/>
                <w:rFonts w:ascii="Times New Roman" w:hAnsi="Times New Roman" w:cs="Times New Roman"/>
                <w:noProof/>
              </w:rPr>
              <w:t>2.3 Computer-Based Technologies</w:t>
            </w:r>
            <w:r>
              <w:rPr>
                <w:noProof/>
                <w:webHidden/>
              </w:rPr>
              <w:tab/>
            </w:r>
            <w:r>
              <w:rPr>
                <w:noProof/>
                <w:webHidden/>
              </w:rPr>
              <w:fldChar w:fldCharType="begin"/>
            </w:r>
            <w:r>
              <w:rPr>
                <w:noProof/>
                <w:webHidden/>
              </w:rPr>
              <w:instrText xml:space="preserve"> PAGEREF _Toc382847949 \h </w:instrText>
            </w:r>
            <w:r>
              <w:rPr>
                <w:noProof/>
                <w:webHidden/>
              </w:rPr>
            </w:r>
            <w:r>
              <w:rPr>
                <w:noProof/>
                <w:webHidden/>
              </w:rPr>
              <w:fldChar w:fldCharType="separate"/>
            </w:r>
            <w:r>
              <w:rPr>
                <w:noProof/>
                <w:webHidden/>
              </w:rPr>
              <w:t>8</w:t>
            </w:r>
            <w:r>
              <w:rPr>
                <w:noProof/>
                <w:webHidden/>
              </w:rPr>
              <w:fldChar w:fldCharType="end"/>
            </w:r>
          </w:hyperlink>
        </w:p>
        <w:p w14:paraId="161DD8A8" w14:textId="77777777" w:rsidR="00B31D6B" w:rsidRDefault="00B31D6B">
          <w:pPr>
            <w:pStyle w:val="TOC3"/>
            <w:tabs>
              <w:tab w:val="right" w:leader="dot" w:pos="9350"/>
            </w:tabs>
            <w:rPr>
              <w:rFonts w:eastAsiaTheme="minorEastAsia"/>
              <w:noProof/>
            </w:rPr>
          </w:pPr>
          <w:hyperlink w:anchor="_Toc382847950" w:history="1">
            <w:r w:rsidRPr="00AF0918">
              <w:rPr>
                <w:rStyle w:val="Hyperlink"/>
                <w:rFonts w:ascii="Times New Roman" w:hAnsi="Times New Roman" w:cs="Times New Roman"/>
                <w:noProof/>
              </w:rPr>
              <w:t>2.4 Integrated Technologies</w:t>
            </w:r>
            <w:r>
              <w:rPr>
                <w:noProof/>
                <w:webHidden/>
              </w:rPr>
              <w:tab/>
            </w:r>
            <w:r>
              <w:rPr>
                <w:noProof/>
                <w:webHidden/>
              </w:rPr>
              <w:fldChar w:fldCharType="begin"/>
            </w:r>
            <w:r>
              <w:rPr>
                <w:noProof/>
                <w:webHidden/>
              </w:rPr>
              <w:instrText xml:space="preserve"> PAGEREF _Toc382847950 \h </w:instrText>
            </w:r>
            <w:r>
              <w:rPr>
                <w:noProof/>
                <w:webHidden/>
              </w:rPr>
            </w:r>
            <w:r>
              <w:rPr>
                <w:noProof/>
                <w:webHidden/>
              </w:rPr>
              <w:fldChar w:fldCharType="separate"/>
            </w:r>
            <w:r>
              <w:rPr>
                <w:noProof/>
                <w:webHidden/>
              </w:rPr>
              <w:t>8</w:t>
            </w:r>
            <w:r>
              <w:rPr>
                <w:noProof/>
                <w:webHidden/>
              </w:rPr>
              <w:fldChar w:fldCharType="end"/>
            </w:r>
          </w:hyperlink>
        </w:p>
        <w:p w14:paraId="120D5E21" w14:textId="77777777" w:rsidR="00B31D6B" w:rsidRDefault="00B31D6B">
          <w:pPr>
            <w:pStyle w:val="TOC2"/>
            <w:tabs>
              <w:tab w:val="right" w:leader="dot" w:pos="9350"/>
            </w:tabs>
            <w:rPr>
              <w:rFonts w:eastAsiaTheme="minorEastAsia"/>
              <w:noProof/>
            </w:rPr>
          </w:pPr>
          <w:hyperlink w:anchor="_Toc382847951" w:history="1">
            <w:r w:rsidRPr="00AF0918">
              <w:rPr>
                <w:rStyle w:val="Hyperlink"/>
                <w:rFonts w:ascii="Times New Roman" w:hAnsi="Times New Roman" w:cs="Times New Roman"/>
                <w:noProof/>
              </w:rPr>
              <w:t>STANDARD 3 UTILIZATION</w:t>
            </w:r>
            <w:r>
              <w:rPr>
                <w:noProof/>
                <w:webHidden/>
              </w:rPr>
              <w:tab/>
            </w:r>
            <w:r>
              <w:rPr>
                <w:noProof/>
                <w:webHidden/>
              </w:rPr>
              <w:fldChar w:fldCharType="begin"/>
            </w:r>
            <w:r>
              <w:rPr>
                <w:noProof/>
                <w:webHidden/>
              </w:rPr>
              <w:instrText xml:space="preserve"> PAGEREF _Toc382847951 \h </w:instrText>
            </w:r>
            <w:r>
              <w:rPr>
                <w:noProof/>
                <w:webHidden/>
              </w:rPr>
            </w:r>
            <w:r>
              <w:rPr>
                <w:noProof/>
                <w:webHidden/>
              </w:rPr>
              <w:fldChar w:fldCharType="separate"/>
            </w:r>
            <w:r>
              <w:rPr>
                <w:noProof/>
                <w:webHidden/>
              </w:rPr>
              <w:t>9</w:t>
            </w:r>
            <w:r>
              <w:rPr>
                <w:noProof/>
                <w:webHidden/>
              </w:rPr>
              <w:fldChar w:fldCharType="end"/>
            </w:r>
          </w:hyperlink>
        </w:p>
        <w:p w14:paraId="25E0DB33" w14:textId="77777777" w:rsidR="00B31D6B" w:rsidRDefault="00B31D6B">
          <w:pPr>
            <w:pStyle w:val="TOC3"/>
            <w:tabs>
              <w:tab w:val="right" w:leader="dot" w:pos="9350"/>
            </w:tabs>
            <w:rPr>
              <w:rFonts w:eastAsiaTheme="minorEastAsia"/>
              <w:noProof/>
            </w:rPr>
          </w:pPr>
          <w:hyperlink w:anchor="_Toc382847952" w:history="1">
            <w:r w:rsidRPr="00AF0918">
              <w:rPr>
                <w:rStyle w:val="Hyperlink"/>
                <w:rFonts w:ascii="Times New Roman" w:hAnsi="Times New Roman" w:cs="Times New Roman"/>
                <w:noProof/>
              </w:rPr>
              <w:t>3.1 Media Utilization</w:t>
            </w:r>
            <w:r>
              <w:rPr>
                <w:noProof/>
                <w:webHidden/>
              </w:rPr>
              <w:tab/>
            </w:r>
            <w:r>
              <w:rPr>
                <w:noProof/>
                <w:webHidden/>
              </w:rPr>
              <w:fldChar w:fldCharType="begin"/>
            </w:r>
            <w:r>
              <w:rPr>
                <w:noProof/>
                <w:webHidden/>
              </w:rPr>
              <w:instrText xml:space="preserve"> PAGEREF _Toc382847952 \h </w:instrText>
            </w:r>
            <w:r>
              <w:rPr>
                <w:noProof/>
                <w:webHidden/>
              </w:rPr>
            </w:r>
            <w:r>
              <w:rPr>
                <w:noProof/>
                <w:webHidden/>
              </w:rPr>
              <w:fldChar w:fldCharType="separate"/>
            </w:r>
            <w:r>
              <w:rPr>
                <w:noProof/>
                <w:webHidden/>
              </w:rPr>
              <w:t>9</w:t>
            </w:r>
            <w:r>
              <w:rPr>
                <w:noProof/>
                <w:webHidden/>
              </w:rPr>
              <w:fldChar w:fldCharType="end"/>
            </w:r>
          </w:hyperlink>
        </w:p>
        <w:p w14:paraId="3E460ABF" w14:textId="77777777" w:rsidR="00B31D6B" w:rsidRDefault="00B31D6B">
          <w:pPr>
            <w:pStyle w:val="TOC3"/>
            <w:tabs>
              <w:tab w:val="right" w:leader="dot" w:pos="9350"/>
            </w:tabs>
            <w:rPr>
              <w:rFonts w:eastAsiaTheme="minorEastAsia"/>
              <w:noProof/>
            </w:rPr>
          </w:pPr>
          <w:hyperlink w:anchor="_Toc382847953" w:history="1">
            <w:r w:rsidRPr="00AF0918">
              <w:rPr>
                <w:rStyle w:val="Hyperlink"/>
                <w:rFonts w:ascii="Times New Roman" w:hAnsi="Times New Roman" w:cs="Times New Roman"/>
                <w:noProof/>
              </w:rPr>
              <w:t>3.2 Diffusion of Innovations</w:t>
            </w:r>
            <w:r>
              <w:rPr>
                <w:noProof/>
                <w:webHidden/>
              </w:rPr>
              <w:tab/>
            </w:r>
            <w:r>
              <w:rPr>
                <w:noProof/>
                <w:webHidden/>
              </w:rPr>
              <w:fldChar w:fldCharType="begin"/>
            </w:r>
            <w:r>
              <w:rPr>
                <w:noProof/>
                <w:webHidden/>
              </w:rPr>
              <w:instrText xml:space="preserve"> PAGEREF _Toc382847953 \h </w:instrText>
            </w:r>
            <w:r>
              <w:rPr>
                <w:noProof/>
                <w:webHidden/>
              </w:rPr>
            </w:r>
            <w:r>
              <w:rPr>
                <w:noProof/>
                <w:webHidden/>
              </w:rPr>
              <w:fldChar w:fldCharType="separate"/>
            </w:r>
            <w:r>
              <w:rPr>
                <w:noProof/>
                <w:webHidden/>
              </w:rPr>
              <w:t>10</w:t>
            </w:r>
            <w:r>
              <w:rPr>
                <w:noProof/>
                <w:webHidden/>
              </w:rPr>
              <w:fldChar w:fldCharType="end"/>
            </w:r>
          </w:hyperlink>
        </w:p>
        <w:p w14:paraId="20170559" w14:textId="77777777" w:rsidR="00B31D6B" w:rsidRDefault="00B31D6B">
          <w:pPr>
            <w:pStyle w:val="TOC3"/>
            <w:tabs>
              <w:tab w:val="right" w:leader="dot" w:pos="9350"/>
            </w:tabs>
            <w:rPr>
              <w:rFonts w:eastAsiaTheme="minorEastAsia"/>
              <w:noProof/>
            </w:rPr>
          </w:pPr>
          <w:hyperlink w:anchor="_Toc382847954" w:history="1">
            <w:r w:rsidRPr="00AF0918">
              <w:rPr>
                <w:rStyle w:val="Hyperlink"/>
                <w:rFonts w:ascii="Times New Roman" w:hAnsi="Times New Roman" w:cs="Times New Roman"/>
                <w:noProof/>
              </w:rPr>
              <w:t>3.3 Implementation and Institutionalization</w:t>
            </w:r>
            <w:r>
              <w:rPr>
                <w:noProof/>
                <w:webHidden/>
              </w:rPr>
              <w:tab/>
            </w:r>
            <w:r>
              <w:rPr>
                <w:noProof/>
                <w:webHidden/>
              </w:rPr>
              <w:fldChar w:fldCharType="begin"/>
            </w:r>
            <w:r>
              <w:rPr>
                <w:noProof/>
                <w:webHidden/>
              </w:rPr>
              <w:instrText xml:space="preserve"> PAGEREF _Toc382847954 \h </w:instrText>
            </w:r>
            <w:r>
              <w:rPr>
                <w:noProof/>
                <w:webHidden/>
              </w:rPr>
            </w:r>
            <w:r>
              <w:rPr>
                <w:noProof/>
                <w:webHidden/>
              </w:rPr>
              <w:fldChar w:fldCharType="separate"/>
            </w:r>
            <w:r>
              <w:rPr>
                <w:noProof/>
                <w:webHidden/>
              </w:rPr>
              <w:t>11</w:t>
            </w:r>
            <w:r>
              <w:rPr>
                <w:noProof/>
                <w:webHidden/>
              </w:rPr>
              <w:fldChar w:fldCharType="end"/>
            </w:r>
          </w:hyperlink>
        </w:p>
        <w:p w14:paraId="2E34F782" w14:textId="77777777" w:rsidR="00B31D6B" w:rsidRDefault="00B31D6B">
          <w:pPr>
            <w:pStyle w:val="TOC3"/>
            <w:tabs>
              <w:tab w:val="right" w:leader="dot" w:pos="9350"/>
            </w:tabs>
            <w:rPr>
              <w:rFonts w:eastAsiaTheme="minorEastAsia"/>
              <w:noProof/>
            </w:rPr>
          </w:pPr>
          <w:hyperlink w:anchor="_Toc382847955" w:history="1">
            <w:r w:rsidRPr="00AF0918">
              <w:rPr>
                <w:rStyle w:val="Hyperlink"/>
                <w:rFonts w:ascii="Times New Roman" w:hAnsi="Times New Roman" w:cs="Times New Roman"/>
                <w:noProof/>
              </w:rPr>
              <w:t>3.4 Policies and Regulations</w:t>
            </w:r>
            <w:r>
              <w:rPr>
                <w:noProof/>
                <w:webHidden/>
              </w:rPr>
              <w:tab/>
            </w:r>
            <w:r>
              <w:rPr>
                <w:noProof/>
                <w:webHidden/>
              </w:rPr>
              <w:fldChar w:fldCharType="begin"/>
            </w:r>
            <w:r>
              <w:rPr>
                <w:noProof/>
                <w:webHidden/>
              </w:rPr>
              <w:instrText xml:space="preserve"> PAGEREF _Toc382847955 \h </w:instrText>
            </w:r>
            <w:r>
              <w:rPr>
                <w:noProof/>
                <w:webHidden/>
              </w:rPr>
            </w:r>
            <w:r>
              <w:rPr>
                <w:noProof/>
                <w:webHidden/>
              </w:rPr>
              <w:fldChar w:fldCharType="separate"/>
            </w:r>
            <w:r>
              <w:rPr>
                <w:noProof/>
                <w:webHidden/>
              </w:rPr>
              <w:t>11</w:t>
            </w:r>
            <w:r>
              <w:rPr>
                <w:noProof/>
                <w:webHidden/>
              </w:rPr>
              <w:fldChar w:fldCharType="end"/>
            </w:r>
          </w:hyperlink>
        </w:p>
        <w:p w14:paraId="4107F757" w14:textId="77777777" w:rsidR="00B31D6B" w:rsidRDefault="00B31D6B">
          <w:pPr>
            <w:pStyle w:val="TOC2"/>
            <w:tabs>
              <w:tab w:val="right" w:leader="dot" w:pos="9350"/>
            </w:tabs>
            <w:rPr>
              <w:rFonts w:eastAsiaTheme="minorEastAsia"/>
              <w:noProof/>
            </w:rPr>
          </w:pPr>
          <w:hyperlink w:anchor="_Toc382847956" w:history="1">
            <w:r w:rsidRPr="00AF0918">
              <w:rPr>
                <w:rStyle w:val="Hyperlink"/>
                <w:rFonts w:ascii="Times New Roman" w:hAnsi="Times New Roman" w:cs="Times New Roman"/>
                <w:noProof/>
              </w:rPr>
              <w:t>STANDARD 4 MANAGEMENT</w:t>
            </w:r>
            <w:r>
              <w:rPr>
                <w:noProof/>
                <w:webHidden/>
              </w:rPr>
              <w:tab/>
            </w:r>
            <w:r>
              <w:rPr>
                <w:noProof/>
                <w:webHidden/>
              </w:rPr>
              <w:fldChar w:fldCharType="begin"/>
            </w:r>
            <w:r>
              <w:rPr>
                <w:noProof/>
                <w:webHidden/>
              </w:rPr>
              <w:instrText xml:space="preserve"> PAGEREF _Toc382847956 \h </w:instrText>
            </w:r>
            <w:r>
              <w:rPr>
                <w:noProof/>
                <w:webHidden/>
              </w:rPr>
            </w:r>
            <w:r>
              <w:rPr>
                <w:noProof/>
                <w:webHidden/>
              </w:rPr>
              <w:fldChar w:fldCharType="separate"/>
            </w:r>
            <w:r>
              <w:rPr>
                <w:noProof/>
                <w:webHidden/>
              </w:rPr>
              <w:t>12</w:t>
            </w:r>
            <w:r>
              <w:rPr>
                <w:noProof/>
                <w:webHidden/>
              </w:rPr>
              <w:fldChar w:fldCharType="end"/>
            </w:r>
          </w:hyperlink>
        </w:p>
        <w:p w14:paraId="69A89886" w14:textId="77777777" w:rsidR="00B31D6B" w:rsidRDefault="00B31D6B">
          <w:pPr>
            <w:pStyle w:val="TOC3"/>
            <w:tabs>
              <w:tab w:val="right" w:leader="dot" w:pos="9350"/>
            </w:tabs>
            <w:rPr>
              <w:rFonts w:eastAsiaTheme="minorEastAsia"/>
              <w:noProof/>
            </w:rPr>
          </w:pPr>
          <w:hyperlink w:anchor="_Toc382847957" w:history="1">
            <w:r w:rsidRPr="00AF0918">
              <w:rPr>
                <w:rStyle w:val="Hyperlink"/>
                <w:rFonts w:ascii="Times New Roman" w:hAnsi="Times New Roman" w:cs="Times New Roman"/>
                <w:noProof/>
              </w:rPr>
              <w:t>4.1 Project Management</w:t>
            </w:r>
            <w:r>
              <w:rPr>
                <w:noProof/>
                <w:webHidden/>
              </w:rPr>
              <w:tab/>
            </w:r>
            <w:r>
              <w:rPr>
                <w:noProof/>
                <w:webHidden/>
              </w:rPr>
              <w:fldChar w:fldCharType="begin"/>
            </w:r>
            <w:r>
              <w:rPr>
                <w:noProof/>
                <w:webHidden/>
              </w:rPr>
              <w:instrText xml:space="preserve"> PAGEREF _Toc382847957 \h </w:instrText>
            </w:r>
            <w:r>
              <w:rPr>
                <w:noProof/>
                <w:webHidden/>
              </w:rPr>
            </w:r>
            <w:r>
              <w:rPr>
                <w:noProof/>
                <w:webHidden/>
              </w:rPr>
              <w:fldChar w:fldCharType="separate"/>
            </w:r>
            <w:r>
              <w:rPr>
                <w:noProof/>
                <w:webHidden/>
              </w:rPr>
              <w:t>12</w:t>
            </w:r>
            <w:r>
              <w:rPr>
                <w:noProof/>
                <w:webHidden/>
              </w:rPr>
              <w:fldChar w:fldCharType="end"/>
            </w:r>
          </w:hyperlink>
        </w:p>
        <w:p w14:paraId="03F0374E" w14:textId="77777777" w:rsidR="00B31D6B" w:rsidRDefault="00B31D6B">
          <w:pPr>
            <w:pStyle w:val="TOC3"/>
            <w:tabs>
              <w:tab w:val="right" w:leader="dot" w:pos="9350"/>
            </w:tabs>
            <w:rPr>
              <w:rFonts w:eastAsiaTheme="minorEastAsia"/>
              <w:noProof/>
            </w:rPr>
          </w:pPr>
          <w:hyperlink w:anchor="_Toc382847958" w:history="1">
            <w:r w:rsidRPr="00AF0918">
              <w:rPr>
                <w:rStyle w:val="Hyperlink"/>
                <w:rFonts w:ascii="Times New Roman" w:hAnsi="Times New Roman" w:cs="Times New Roman"/>
                <w:noProof/>
              </w:rPr>
              <w:t>4.2 Resource Management</w:t>
            </w:r>
            <w:r>
              <w:rPr>
                <w:noProof/>
                <w:webHidden/>
              </w:rPr>
              <w:tab/>
            </w:r>
            <w:r>
              <w:rPr>
                <w:noProof/>
                <w:webHidden/>
              </w:rPr>
              <w:fldChar w:fldCharType="begin"/>
            </w:r>
            <w:r>
              <w:rPr>
                <w:noProof/>
                <w:webHidden/>
              </w:rPr>
              <w:instrText xml:space="preserve"> PAGEREF _Toc382847958 \h </w:instrText>
            </w:r>
            <w:r>
              <w:rPr>
                <w:noProof/>
                <w:webHidden/>
              </w:rPr>
            </w:r>
            <w:r>
              <w:rPr>
                <w:noProof/>
                <w:webHidden/>
              </w:rPr>
              <w:fldChar w:fldCharType="separate"/>
            </w:r>
            <w:r>
              <w:rPr>
                <w:noProof/>
                <w:webHidden/>
              </w:rPr>
              <w:t>13</w:t>
            </w:r>
            <w:r>
              <w:rPr>
                <w:noProof/>
                <w:webHidden/>
              </w:rPr>
              <w:fldChar w:fldCharType="end"/>
            </w:r>
          </w:hyperlink>
        </w:p>
        <w:p w14:paraId="31867105" w14:textId="77777777" w:rsidR="00B31D6B" w:rsidRDefault="00B31D6B">
          <w:pPr>
            <w:pStyle w:val="TOC3"/>
            <w:tabs>
              <w:tab w:val="right" w:leader="dot" w:pos="9350"/>
            </w:tabs>
            <w:rPr>
              <w:rFonts w:eastAsiaTheme="minorEastAsia"/>
              <w:noProof/>
            </w:rPr>
          </w:pPr>
          <w:hyperlink w:anchor="_Toc382847959" w:history="1">
            <w:r w:rsidRPr="00AF0918">
              <w:rPr>
                <w:rStyle w:val="Hyperlink"/>
                <w:rFonts w:ascii="Times New Roman" w:hAnsi="Times New Roman" w:cs="Times New Roman"/>
                <w:noProof/>
              </w:rPr>
              <w:t>4.3 Delivery System Management</w:t>
            </w:r>
            <w:r>
              <w:rPr>
                <w:noProof/>
                <w:webHidden/>
              </w:rPr>
              <w:tab/>
            </w:r>
            <w:r>
              <w:rPr>
                <w:noProof/>
                <w:webHidden/>
              </w:rPr>
              <w:fldChar w:fldCharType="begin"/>
            </w:r>
            <w:r>
              <w:rPr>
                <w:noProof/>
                <w:webHidden/>
              </w:rPr>
              <w:instrText xml:space="preserve"> PAGEREF _Toc382847959 \h </w:instrText>
            </w:r>
            <w:r>
              <w:rPr>
                <w:noProof/>
                <w:webHidden/>
              </w:rPr>
            </w:r>
            <w:r>
              <w:rPr>
                <w:noProof/>
                <w:webHidden/>
              </w:rPr>
              <w:fldChar w:fldCharType="separate"/>
            </w:r>
            <w:r>
              <w:rPr>
                <w:noProof/>
                <w:webHidden/>
              </w:rPr>
              <w:t>13</w:t>
            </w:r>
            <w:r>
              <w:rPr>
                <w:noProof/>
                <w:webHidden/>
              </w:rPr>
              <w:fldChar w:fldCharType="end"/>
            </w:r>
          </w:hyperlink>
        </w:p>
        <w:p w14:paraId="0DAAA3D0" w14:textId="77777777" w:rsidR="00B31D6B" w:rsidRDefault="00B31D6B">
          <w:pPr>
            <w:pStyle w:val="TOC3"/>
            <w:tabs>
              <w:tab w:val="right" w:leader="dot" w:pos="9350"/>
            </w:tabs>
            <w:rPr>
              <w:rFonts w:eastAsiaTheme="minorEastAsia"/>
              <w:noProof/>
            </w:rPr>
          </w:pPr>
          <w:hyperlink w:anchor="_Toc382847960" w:history="1">
            <w:r w:rsidRPr="00AF0918">
              <w:rPr>
                <w:rStyle w:val="Hyperlink"/>
                <w:rFonts w:ascii="Times New Roman" w:hAnsi="Times New Roman" w:cs="Times New Roman"/>
                <w:noProof/>
              </w:rPr>
              <w:t>4.4 Information Management</w:t>
            </w:r>
            <w:r>
              <w:rPr>
                <w:noProof/>
                <w:webHidden/>
              </w:rPr>
              <w:tab/>
            </w:r>
            <w:r>
              <w:rPr>
                <w:noProof/>
                <w:webHidden/>
              </w:rPr>
              <w:fldChar w:fldCharType="begin"/>
            </w:r>
            <w:r>
              <w:rPr>
                <w:noProof/>
                <w:webHidden/>
              </w:rPr>
              <w:instrText xml:space="preserve"> PAGEREF _Toc382847960 \h </w:instrText>
            </w:r>
            <w:r>
              <w:rPr>
                <w:noProof/>
                <w:webHidden/>
              </w:rPr>
            </w:r>
            <w:r>
              <w:rPr>
                <w:noProof/>
                <w:webHidden/>
              </w:rPr>
              <w:fldChar w:fldCharType="separate"/>
            </w:r>
            <w:r>
              <w:rPr>
                <w:noProof/>
                <w:webHidden/>
              </w:rPr>
              <w:t>14</w:t>
            </w:r>
            <w:r>
              <w:rPr>
                <w:noProof/>
                <w:webHidden/>
              </w:rPr>
              <w:fldChar w:fldCharType="end"/>
            </w:r>
          </w:hyperlink>
        </w:p>
        <w:p w14:paraId="665B119E" w14:textId="77777777" w:rsidR="00B31D6B" w:rsidRDefault="00B31D6B">
          <w:pPr>
            <w:pStyle w:val="TOC2"/>
            <w:tabs>
              <w:tab w:val="right" w:leader="dot" w:pos="9350"/>
            </w:tabs>
            <w:rPr>
              <w:rFonts w:eastAsiaTheme="minorEastAsia"/>
              <w:noProof/>
            </w:rPr>
          </w:pPr>
          <w:hyperlink w:anchor="_Toc382847961" w:history="1">
            <w:r w:rsidRPr="00AF0918">
              <w:rPr>
                <w:rStyle w:val="Hyperlink"/>
                <w:rFonts w:ascii="Times New Roman" w:hAnsi="Times New Roman" w:cs="Times New Roman"/>
                <w:noProof/>
              </w:rPr>
              <w:t>STANDARD 5 EVALUATION</w:t>
            </w:r>
            <w:r>
              <w:rPr>
                <w:noProof/>
                <w:webHidden/>
              </w:rPr>
              <w:tab/>
            </w:r>
            <w:r>
              <w:rPr>
                <w:noProof/>
                <w:webHidden/>
              </w:rPr>
              <w:fldChar w:fldCharType="begin"/>
            </w:r>
            <w:r>
              <w:rPr>
                <w:noProof/>
                <w:webHidden/>
              </w:rPr>
              <w:instrText xml:space="preserve"> PAGEREF _Toc382847961 \h </w:instrText>
            </w:r>
            <w:r>
              <w:rPr>
                <w:noProof/>
                <w:webHidden/>
              </w:rPr>
            </w:r>
            <w:r>
              <w:rPr>
                <w:noProof/>
                <w:webHidden/>
              </w:rPr>
              <w:fldChar w:fldCharType="separate"/>
            </w:r>
            <w:r>
              <w:rPr>
                <w:noProof/>
                <w:webHidden/>
              </w:rPr>
              <w:t>14</w:t>
            </w:r>
            <w:r>
              <w:rPr>
                <w:noProof/>
                <w:webHidden/>
              </w:rPr>
              <w:fldChar w:fldCharType="end"/>
            </w:r>
          </w:hyperlink>
        </w:p>
        <w:p w14:paraId="4EBFB6EF" w14:textId="77777777" w:rsidR="00B31D6B" w:rsidRDefault="00B31D6B">
          <w:pPr>
            <w:pStyle w:val="TOC3"/>
            <w:tabs>
              <w:tab w:val="right" w:leader="dot" w:pos="9350"/>
            </w:tabs>
            <w:rPr>
              <w:rFonts w:eastAsiaTheme="minorEastAsia"/>
              <w:noProof/>
            </w:rPr>
          </w:pPr>
          <w:hyperlink w:anchor="_Toc382847962" w:history="1">
            <w:r w:rsidRPr="00AF0918">
              <w:rPr>
                <w:rStyle w:val="Hyperlink"/>
                <w:rFonts w:ascii="Times New Roman" w:hAnsi="Times New Roman" w:cs="Times New Roman"/>
                <w:noProof/>
              </w:rPr>
              <w:t>5.1 Problem Analysis</w:t>
            </w:r>
            <w:r>
              <w:rPr>
                <w:noProof/>
                <w:webHidden/>
              </w:rPr>
              <w:tab/>
            </w:r>
            <w:r>
              <w:rPr>
                <w:noProof/>
                <w:webHidden/>
              </w:rPr>
              <w:fldChar w:fldCharType="begin"/>
            </w:r>
            <w:r>
              <w:rPr>
                <w:noProof/>
                <w:webHidden/>
              </w:rPr>
              <w:instrText xml:space="preserve"> PAGEREF _Toc382847962 \h </w:instrText>
            </w:r>
            <w:r>
              <w:rPr>
                <w:noProof/>
                <w:webHidden/>
              </w:rPr>
            </w:r>
            <w:r>
              <w:rPr>
                <w:noProof/>
                <w:webHidden/>
              </w:rPr>
              <w:fldChar w:fldCharType="separate"/>
            </w:r>
            <w:r>
              <w:rPr>
                <w:noProof/>
                <w:webHidden/>
              </w:rPr>
              <w:t>14</w:t>
            </w:r>
            <w:r>
              <w:rPr>
                <w:noProof/>
                <w:webHidden/>
              </w:rPr>
              <w:fldChar w:fldCharType="end"/>
            </w:r>
          </w:hyperlink>
        </w:p>
        <w:p w14:paraId="2BD9D52E" w14:textId="77777777" w:rsidR="00B31D6B" w:rsidRDefault="00B31D6B">
          <w:pPr>
            <w:pStyle w:val="TOC3"/>
            <w:tabs>
              <w:tab w:val="right" w:leader="dot" w:pos="9350"/>
            </w:tabs>
            <w:rPr>
              <w:rFonts w:eastAsiaTheme="minorEastAsia"/>
              <w:noProof/>
            </w:rPr>
          </w:pPr>
          <w:hyperlink w:anchor="_Toc382847963" w:history="1">
            <w:r w:rsidRPr="00AF0918">
              <w:rPr>
                <w:rStyle w:val="Hyperlink"/>
                <w:rFonts w:ascii="Times New Roman" w:hAnsi="Times New Roman" w:cs="Times New Roman"/>
                <w:noProof/>
              </w:rPr>
              <w:t>5.2 Criterion-Referenced Measurement</w:t>
            </w:r>
            <w:r>
              <w:rPr>
                <w:noProof/>
                <w:webHidden/>
              </w:rPr>
              <w:tab/>
            </w:r>
            <w:r>
              <w:rPr>
                <w:noProof/>
                <w:webHidden/>
              </w:rPr>
              <w:fldChar w:fldCharType="begin"/>
            </w:r>
            <w:r>
              <w:rPr>
                <w:noProof/>
                <w:webHidden/>
              </w:rPr>
              <w:instrText xml:space="preserve"> PAGEREF _Toc382847963 \h </w:instrText>
            </w:r>
            <w:r>
              <w:rPr>
                <w:noProof/>
                <w:webHidden/>
              </w:rPr>
            </w:r>
            <w:r>
              <w:rPr>
                <w:noProof/>
                <w:webHidden/>
              </w:rPr>
              <w:fldChar w:fldCharType="separate"/>
            </w:r>
            <w:r>
              <w:rPr>
                <w:noProof/>
                <w:webHidden/>
              </w:rPr>
              <w:t>15</w:t>
            </w:r>
            <w:r>
              <w:rPr>
                <w:noProof/>
                <w:webHidden/>
              </w:rPr>
              <w:fldChar w:fldCharType="end"/>
            </w:r>
          </w:hyperlink>
        </w:p>
        <w:p w14:paraId="5ED3FDD5" w14:textId="77777777" w:rsidR="00B31D6B" w:rsidRDefault="00B31D6B">
          <w:pPr>
            <w:pStyle w:val="TOC3"/>
            <w:tabs>
              <w:tab w:val="right" w:leader="dot" w:pos="9350"/>
            </w:tabs>
            <w:rPr>
              <w:rFonts w:eastAsiaTheme="minorEastAsia"/>
              <w:noProof/>
            </w:rPr>
          </w:pPr>
          <w:hyperlink w:anchor="_Toc382847964" w:history="1">
            <w:r w:rsidRPr="00AF0918">
              <w:rPr>
                <w:rStyle w:val="Hyperlink"/>
                <w:rFonts w:ascii="Times New Roman" w:hAnsi="Times New Roman" w:cs="Times New Roman"/>
                <w:noProof/>
              </w:rPr>
              <w:t>5.3 Formative and Summative Evaluation</w:t>
            </w:r>
            <w:r>
              <w:rPr>
                <w:noProof/>
                <w:webHidden/>
              </w:rPr>
              <w:tab/>
            </w:r>
            <w:r>
              <w:rPr>
                <w:noProof/>
                <w:webHidden/>
              </w:rPr>
              <w:fldChar w:fldCharType="begin"/>
            </w:r>
            <w:r>
              <w:rPr>
                <w:noProof/>
                <w:webHidden/>
              </w:rPr>
              <w:instrText xml:space="preserve"> PAGEREF _Toc382847964 \h </w:instrText>
            </w:r>
            <w:r>
              <w:rPr>
                <w:noProof/>
                <w:webHidden/>
              </w:rPr>
            </w:r>
            <w:r>
              <w:rPr>
                <w:noProof/>
                <w:webHidden/>
              </w:rPr>
              <w:fldChar w:fldCharType="separate"/>
            </w:r>
            <w:r>
              <w:rPr>
                <w:noProof/>
                <w:webHidden/>
              </w:rPr>
              <w:t>15</w:t>
            </w:r>
            <w:r>
              <w:rPr>
                <w:noProof/>
                <w:webHidden/>
              </w:rPr>
              <w:fldChar w:fldCharType="end"/>
            </w:r>
          </w:hyperlink>
        </w:p>
        <w:p w14:paraId="05BDB018" w14:textId="77777777" w:rsidR="00B31D6B" w:rsidRDefault="00B31D6B">
          <w:pPr>
            <w:pStyle w:val="TOC3"/>
            <w:tabs>
              <w:tab w:val="right" w:leader="dot" w:pos="9350"/>
            </w:tabs>
            <w:rPr>
              <w:rFonts w:eastAsiaTheme="minorEastAsia"/>
              <w:noProof/>
            </w:rPr>
          </w:pPr>
          <w:hyperlink w:anchor="_Toc382847965" w:history="1">
            <w:r w:rsidRPr="00AF0918">
              <w:rPr>
                <w:rStyle w:val="Hyperlink"/>
                <w:rFonts w:ascii="Times New Roman" w:hAnsi="Times New Roman" w:cs="Times New Roman"/>
                <w:noProof/>
              </w:rPr>
              <w:t>5.4 Long-Range Planning</w:t>
            </w:r>
            <w:r>
              <w:rPr>
                <w:noProof/>
                <w:webHidden/>
              </w:rPr>
              <w:tab/>
            </w:r>
            <w:r>
              <w:rPr>
                <w:noProof/>
                <w:webHidden/>
              </w:rPr>
              <w:fldChar w:fldCharType="begin"/>
            </w:r>
            <w:r>
              <w:rPr>
                <w:noProof/>
                <w:webHidden/>
              </w:rPr>
              <w:instrText xml:space="preserve"> PAGEREF _Toc382847965 \h </w:instrText>
            </w:r>
            <w:r>
              <w:rPr>
                <w:noProof/>
                <w:webHidden/>
              </w:rPr>
            </w:r>
            <w:r>
              <w:rPr>
                <w:noProof/>
                <w:webHidden/>
              </w:rPr>
              <w:fldChar w:fldCharType="separate"/>
            </w:r>
            <w:r>
              <w:rPr>
                <w:noProof/>
                <w:webHidden/>
              </w:rPr>
              <w:t>16</w:t>
            </w:r>
            <w:r>
              <w:rPr>
                <w:noProof/>
                <w:webHidden/>
              </w:rPr>
              <w:fldChar w:fldCharType="end"/>
            </w:r>
          </w:hyperlink>
        </w:p>
        <w:p w14:paraId="591948C8" w14:textId="77777777" w:rsidR="00B31D6B" w:rsidRDefault="00B31D6B">
          <w:pPr>
            <w:pStyle w:val="TOC1"/>
            <w:tabs>
              <w:tab w:val="right" w:leader="dot" w:pos="9350"/>
            </w:tabs>
            <w:rPr>
              <w:rFonts w:eastAsiaTheme="minorEastAsia"/>
              <w:noProof/>
            </w:rPr>
          </w:pPr>
          <w:hyperlink w:anchor="_Toc382847966" w:history="1">
            <w:r w:rsidRPr="00AF0918">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_Toc382847966 \h </w:instrText>
            </w:r>
            <w:r>
              <w:rPr>
                <w:noProof/>
                <w:webHidden/>
              </w:rPr>
            </w:r>
            <w:r>
              <w:rPr>
                <w:noProof/>
                <w:webHidden/>
              </w:rPr>
              <w:fldChar w:fldCharType="separate"/>
            </w:r>
            <w:r>
              <w:rPr>
                <w:noProof/>
                <w:webHidden/>
              </w:rPr>
              <w:t>16</w:t>
            </w:r>
            <w:r>
              <w:rPr>
                <w:noProof/>
                <w:webHidden/>
              </w:rPr>
              <w:fldChar w:fldCharType="end"/>
            </w:r>
          </w:hyperlink>
        </w:p>
        <w:p w14:paraId="3A0A061C" w14:textId="77777777" w:rsidR="00B31D6B" w:rsidRDefault="00B31D6B">
          <w:pPr>
            <w:pStyle w:val="TOC1"/>
            <w:tabs>
              <w:tab w:val="right" w:leader="dot" w:pos="9350"/>
            </w:tabs>
            <w:rPr>
              <w:rFonts w:eastAsiaTheme="minorEastAsia"/>
              <w:noProof/>
            </w:rPr>
          </w:pPr>
          <w:hyperlink w:anchor="_Toc382847967" w:history="1">
            <w:r w:rsidRPr="00AF0918">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_Toc382847967 \h </w:instrText>
            </w:r>
            <w:r>
              <w:rPr>
                <w:noProof/>
                <w:webHidden/>
              </w:rPr>
            </w:r>
            <w:r>
              <w:rPr>
                <w:noProof/>
                <w:webHidden/>
              </w:rPr>
              <w:fldChar w:fldCharType="separate"/>
            </w:r>
            <w:r>
              <w:rPr>
                <w:noProof/>
                <w:webHidden/>
              </w:rPr>
              <w:t>18</w:t>
            </w:r>
            <w:r>
              <w:rPr>
                <w:noProof/>
                <w:webHidden/>
              </w:rPr>
              <w:fldChar w:fldCharType="end"/>
            </w:r>
          </w:hyperlink>
        </w:p>
        <w:p w14:paraId="2D9937C4" w14:textId="77777777" w:rsidR="00E85C41" w:rsidRDefault="00E85C41">
          <w:r>
            <w:fldChar w:fldCharType="end"/>
          </w:r>
        </w:p>
      </w:sdtContent>
    </w:sdt>
    <w:p w14:paraId="69FD1AA4" w14:textId="77777777" w:rsidR="00BC2FAA" w:rsidRPr="00E85C41" w:rsidRDefault="00BC2FAA" w:rsidP="00E85C41">
      <w:pPr>
        <w:pStyle w:val="Heading1"/>
        <w:rPr>
          <w:rFonts w:ascii="Times New Roman" w:eastAsia="Times New Roman" w:hAnsi="Times New Roman" w:cs="Times New Roman"/>
          <w:color w:val="000000"/>
          <w:sz w:val="24"/>
          <w:szCs w:val="24"/>
        </w:rPr>
      </w:pPr>
      <w:bookmarkStart w:id="24" w:name="_Toc382847939"/>
      <w:r w:rsidRPr="00E85C41">
        <w:rPr>
          <w:rFonts w:ascii="Times New Roman" w:hAnsi="Times New Roman" w:cs="Times New Roman"/>
          <w:b w:val="0"/>
          <w:sz w:val="24"/>
          <w:szCs w:val="24"/>
        </w:rPr>
        <w:lastRenderedPageBreak/>
        <w:t>INTRODUCTION</w:t>
      </w:r>
      <w:bookmarkEnd w:id="24"/>
    </w:p>
    <w:p w14:paraId="2DF3E783" w14:textId="77777777" w:rsidR="00BC2FAA" w:rsidRPr="0001656F" w:rsidRDefault="00716C3D"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 xml:space="preserve">I am Jennifer Meeker. I live in Rio Rico, Arizona. I moved here about three years ago to begin my career as a teacher. I am originally from Portland, Oregon. I was born and raised there. Unfortunately at the time I was about to graduate from my teaching program no districts were hiring in Oregon. That is when I made the leap of faith and moved down here to a town I had never heard of before. I started my first year as a Kindergarten teacher. My second year I taught third grade. This year I have had the amazing opportunity to be the districts first ever Technology Integration Specialist for the high school. These past three years have been very hectic between living far from home, college, and my work. I have loved every minute of the EDTECH program. It has open up possibilities in my life that I never even dreamed of. I am excited to be on the last leg of the program and I am ready to see what is in store for me next. This Portfolio Rational paper will show many samples of work that I have completed not only in the EDTECH program but also in recent job as a Technology Integration Specialist. I have listed all of the standards and attached one or more artifacts to these standards. For each artifact I will tell you why I selected it, how it reflects master of that standard, how it connects to theory and practice, and how it has impacted my teaching or work as a technology integration </w:t>
      </w:r>
      <w:commentRangeStart w:id="25"/>
      <w:r w:rsidRPr="0001656F">
        <w:rPr>
          <w:rFonts w:ascii="Times New Roman" w:eastAsia="Times New Roman" w:hAnsi="Times New Roman" w:cs="Times New Roman"/>
          <w:color w:val="000000"/>
          <w:sz w:val="24"/>
          <w:szCs w:val="24"/>
        </w:rPr>
        <w:t>specialist</w:t>
      </w:r>
      <w:commentRangeEnd w:id="25"/>
      <w:r w:rsidR="00B31D6B">
        <w:rPr>
          <w:rStyle w:val="CommentReference"/>
        </w:rPr>
        <w:commentReference w:id="25"/>
      </w:r>
      <w:r w:rsidRPr="0001656F">
        <w:rPr>
          <w:rFonts w:ascii="Times New Roman" w:eastAsia="Times New Roman" w:hAnsi="Times New Roman" w:cs="Times New Roman"/>
          <w:color w:val="000000"/>
          <w:sz w:val="24"/>
          <w:szCs w:val="24"/>
        </w:rPr>
        <w:t>.</w:t>
      </w:r>
    </w:p>
    <w:p w14:paraId="01054F94" w14:textId="77777777" w:rsidR="00E85C41" w:rsidRDefault="00E85C41" w:rsidP="00E85C41">
      <w:pPr>
        <w:pStyle w:val="Heading1"/>
        <w:rPr>
          <w:rFonts w:ascii="Times New Roman" w:hAnsi="Times New Roman" w:cs="Times New Roman"/>
          <w:b w:val="0"/>
          <w:sz w:val="24"/>
          <w:szCs w:val="24"/>
        </w:rPr>
      </w:pPr>
      <w:bookmarkStart w:id="26" w:name="_Toc382847940"/>
      <w:r>
        <w:rPr>
          <w:rFonts w:ascii="Times New Roman" w:hAnsi="Times New Roman" w:cs="Times New Roman"/>
          <w:b w:val="0"/>
          <w:sz w:val="24"/>
          <w:szCs w:val="24"/>
        </w:rPr>
        <w:t>ARTIFACTS</w:t>
      </w:r>
      <w:bookmarkEnd w:id="26"/>
    </w:p>
    <w:p w14:paraId="43CAA314" w14:textId="77777777" w:rsidR="00C22DAC" w:rsidRPr="0001656F" w:rsidRDefault="00C22DAC" w:rsidP="00E85C41">
      <w:pPr>
        <w:pStyle w:val="Heading2"/>
        <w:rPr>
          <w:rFonts w:ascii="Times New Roman" w:hAnsi="Times New Roman" w:cs="Times New Roman"/>
          <w:b w:val="0"/>
          <w:sz w:val="24"/>
          <w:szCs w:val="24"/>
        </w:rPr>
      </w:pPr>
      <w:bookmarkStart w:id="27" w:name="_Toc382847941"/>
      <w:commentRangeStart w:id="28"/>
      <w:r w:rsidRPr="0001656F">
        <w:rPr>
          <w:rFonts w:ascii="Times New Roman" w:hAnsi="Times New Roman" w:cs="Times New Roman"/>
          <w:b w:val="0"/>
          <w:sz w:val="24"/>
          <w:szCs w:val="24"/>
        </w:rPr>
        <w:t>STANDARD 1 DESIGN</w:t>
      </w:r>
      <w:bookmarkEnd w:id="27"/>
      <w:commentRangeEnd w:id="28"/>
      <w:r w:rsidR="00B31D6B">
        <w:rPr>
          <w:rStyle w:val="CommentReference"/>
          <w:rFonts w:asciiTheme="minorHAnsi" w:eastAsiaTheme="minorHAnsi" w:hAnsiTheme="minorHAnsi" w:cstheme="minorBidi"/>
          <w:b w:val="0"/>
          <w:bCs w:val="0"/>
          <w:color w:val="auto"/>
        </w:rPr>
        <w:commentReference w:id="28"/>
      </w:r>
    </w:p>
    <w:p w14:paraId="4FDF0697" w14:textId="77777777" w:rsidR="00C22DAC" w:rsidRPr="0001656F" w:rsidRDefault="00C22DAC" w:rsidP="0001656F">
      <w:pPr>
        <w:spacing w:line="480" w:lineRule="auto"/>
        <w:rPr>
          <w:rFonts w:ascii="Times New Roman" w:hAnsi="Times New Roman" w:cs="Times New Roman"/>
          <w:sz w:val="24"/>
          <w:szCs w:val="24"/>
        </w:rPr>
      </w:pPr>
      <w:r w:rsidRPr="0001656F">
        <w:rPr>
          <w:rFonts w:ascii="Times New Roman" w:hAnsi="Times New Roman" w:cs="Times New Roman"/>
          <w:sz w:val="24"/>
          <w:szCs w:val="24"/>
        </w:rPr>
        <w:t>Candidates demonstrate the knowledge, skills, and dispositions to design conditions for learning by applying principles of instructional systems design, message design, instructional strategies, and learner characteristics.</w:t>
      </w:r>
    </w:p>
    <w:p w14:paraId="3A0CA95F" w14:textId="77777777" w:rsidR="00C22DAC" w:rsidRPr="0001656F" w:rsidRDefault="00C22DAC" w:rsidP="00E85C41">
      <w:pPr>
        <w:pStyle w:val="Heading3"/>
        <w:rPr>
          <w:rFonts w:ascii="Times New Roman" w:hAnsi="Times New Roman" w:cs="Times New Roman"/>
          <w:sz w:val="24"/>
          <w:szCs w:val="24"/>
        </w:rPr>
      </w:pPr>
      <w:bookmarkStart w:id="29" w:name="_Toc382847942"/>
      <w:r w:rsidRPr="0001656F">
        <w:rPr>
          <w:rFonts w:ascii="Times New Roman" w:hAnsi="Times New Roman" w:cs="Times New Roman"/>
          <w:sz w:val="24"/>
          <w:szCs w:val="24"/>
        </w:rPr>
        <w:lastRenderedPageBreak/>
        <w:t>1.1 Instructional Systems Design.</w:t>
      </w:r>
      <w:bookmarkEnd w:id="29"/>
    </w:p>
    <w:p w14:paraId="12CA652D" w14:textId="77777777" w:rsidR="00716C3D" w:rsidRPr="0001656F" w:rsidRDefault="00C22DAC"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 xml:space="preserve">I picked the artifact </w:t>
      </w:r>
      <w:hyperlink r:id="rId11" w:history="1">
        <w:r w:rsidRPr="0001656F">
          <w:rPr>
            <w:rStyle w:val="Hyperlink"/>
            <w:rFonts w:ascii="Times New Roman" w:eastAsia="Times New Roman" w:hAnsi="Times New Roman" w:cs="Times New Roman"/>
            <w:sz w:val="24"/>
            <w:szCs w:val="24"/>
          </w:rPr>
          <w:t>EDTECH503: READING QUIZ</w:t>
        </w:r>
      </w:hyperlink>
      <w:r w:rsidR="00716C3D" w:rsidRPr="0001656F">
        <w:rPr>
          <w:rFonts w:ascii="Times New Roman" w:eastAsia="Times New Roman" w:hAnsi="Times New Roman" w:cs="Times New Roman"/>
          <w:color w:val="000000"/>
          <w:sz w:val="24"/>
          <w:szCs w:val="24"/>
        </w:rPr>
        <w:t xml:space="preserve"> because it was one of the first assignments that helped me start to understand the design process. I was able for the first time step back as both a teacher and a technologist and see lesson design in a new light. </w:t>
      </w:r>
      <w:r w:rsidRPr="0001656F">
        <w:rPr>
          <w:rFonts w:ascii="Times New Roman" w:eastAsia="Times New Roman" w:hAnsi="Times New Roman" w:cs="Times New Roman"/>
          <w:color w:val="000000"/>
          <w:sz w:val="24"/>
          <w:szCs w:val="24"/>
        </w:rPr>
        <w:t xml:space="preserve">This assignment met AECT Standard </w:t>
      </w:r>
      <w:r w:rsidR="00716C3D" w:rsidRPr="0001656F">
        <w:rPr>
          <w:rFonts w:ascii="Times New Roman" w:eastAsia="Times New Roman" w:hAnsi="Times New Roman" w:cs="Times New Roman"/>
          <w:color w:val="000000"/>
          <w:sz w:val="24"/>
          <w:szCs w:val="24"/>
        </w:rPr>
        <w:t xml:space="preserve">1.1 because it taught me how to </w:t>
      </w:r>
      <w:r w:rsidRPr="0001656F">
        <w:rPr>
          <w:rFonts w:ascii="Times New Roman" w:eastAsia="Times New Roman" w:hAnsi="Times New Roman" w:cs="Times New Roman"/>
          <w:color w:val="000000"/>
          <w:sz w:val="24"/>
          <w:szCs w:val="24"/>
        </w:rPr>
        <w:t>create different lessons using theory of design and implement my designs using technology.</w:t>
      </w:r>
    </w:p>
    <w:p w14:paraId="799823A5" w14:textId="77777777" w:rsidR="00C22DAC" w:rsidRPr="0001656F" w:rsidRDefault="00716C3D" w:rsidP="0001656F">
      <w:pPr>
        <w:pStyle w:val="ListParagraph"/>
        <w:shd w:val="clear" w:color="auto" w:fill="FFFFFF"/>
        <w:spacing w:before="100" w:beforeAutospacing="1" w:after="100" w:afterAutospacing="1" w:line="480" w:lineRule="auto"/>
        <w:ind w:left="1140"/>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We have seen that in certain respects operant reinforcement resembles the natural selection of evolutionary theory. Just as genetic characteristics which arise as mutations are selected or discarded by their consequences, so novel forms of behavior are selected or discarded through reinforcement (Skinner, 1953).</w:t>
      </w:r>
    </w:p>
    <w:p w14:paraId="5C9C68E6" w14:textId="77777777" w:rsidR="00C22DAC" w:rsidRPr="0001656F" w:rsidRDefault="00716C3D" w:rsidP="0001656F">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 xml:space="preserve">Skinner has shown us that we learn through small achievable steps with positive reinforcement. After completing this assignment I was able to see that when I am designing my lessons, units, or professional developments I need to make that I incorporate these important aspects while designing. Another artifact that also demonstrated my mastery of this standard was </w:t>
      </w:r>
      <w:hyperlink r:id="rId12" w:history="1">
        <w:r w:rsidRPr="0001656F">
          <w:rPr>
            <w:rStyle w:val="Hyperlink"/>
            <w:rFonts w:ascii="Times New Roman" w:eastAsia="Times New Roman" w:hAnsi="Times New Roman" w:cs="Times New Roman"/>
            <w:sz w:val="24"/>
            <w:szCs w:val="24"/>
          </w:rPr>
          <w:t>EDTECH541: Relative Advantages of Using Instructional Software</w:t>
        </w:r>
      </w:hyperlink>
      <w:r w:rsidRPr="0001656F">
        <w:rPr>
          <w:rFonts w:ascii="Times New Roman" w:eastAsia="Times New Roman" w:hAnsi="Times New Roman" w:cs="Times New Roman"/>
          <w:color w:val="000000"/>
          <w:sz w:val="24"/>
          <w:szCs w:val="24"/>
        </w:rPr>
        <w:t xml:space="preserve">. I chose this artifact as well because it representing how I can apply this idea of positive reinforcement and small steps to the classroom. </w:t>
      </w:r>
      <w:r w:rsidR="00C22DAC" w:rsidRPr="0001656F">
        <w:rPr>
          <w:rFonts w:ascii="Times New Roman" w:hAnsi="Times New Roman" w:cs="Times New Roman"/>
          <w:color w:val="333333"/>
          <w:sz w:val="24"/>
          <w:szCs w:val="24"/>
          <w:shd w:val="clear" w:color="auto" w:fill="FFFFFF"/>
        </w:rPr>
        <w:t>The AECT Standard</w:t>
      </w:r>
      <w:r w:rsidR="00C22DAC" w:rsidRPr="0001656F">
        <w:rPr>
          <w:rStyle w:val="apple-converted-space"/>
          <w:rFonts w:ascii="Times New Roman" w:hAnsi="Times New Roman" w:cs="Times New Roman"/>
          <w:color w:val="333333"/>
          <w:sz w:val="24"/>
          <w:szCs w:val="24"/>
          <w:shd w:val="clear" w:color="auto" w:fill="FFFFFF"/>
        </w:rPr>
        <w:t> </w:t>
      </w:r>
      <w:r w:rsidR="00C22DAC" w:rsidRPr="0001656F">
        <w:rPr>
          <w:rFonts w:ascii="Times New Roman" w:hAnsi="Times New Roman" w:cs="Times New Roman"/>
          <w:color w:val="333333"/>
          <w:sz w:val="24"/>
          <w:szCs w:val="24"/>
          <w:shd w:val="clear" w:color="auto" w:fill="FFFFFF"/>
        </w:rPr>
        <w:t>1.1 Instructional Systems Design (ISD) was met by learning about different instructional software’s and applying them to classroom curriculum to improve student learning.</w:t>
      </w:r>
      <w:r w:rsidRPr="0001656F">
        <w:rPr>
          <w:rFonts w:ascii="Times New Roman" w:hAnsi="Times New Roman" w:cs="Times New Roman"/>
          <w:color w:val="333333"/>
          <w:sz w:val="24"/>
          <w:szCs w:val="24"/>
          <w:shd w:val="clear" w:color="auto" w:fill="FFFFFF"/>
        </w:rPr>
        <w:t xml:space="preserve"> By stud</w:t>
      </w:r>
      <w:ins w:id="30" w:author="Gilbert S. Apodaca" w:date="2014-03-16T20:16:00Z">
        <w:r w:rsidR="00B31D6B">
          <w:rPr>
            <w:rFonts w:ascii="Times New Roman" w:hAnsi="Times New Roman" w:cs="Times New Roman"/>
            <w:color w:val="333333"/>
            <w:sz w:val="24"/>
            <w:szCs w:val="24"/>
            <w:shd w:val="clear" w:color="auto" w:fill="FFFFFF"/>
          </w:rPr>
          <w:t>y</w:t>
        </w:r>
      </w:ins>
      <w:del w:id="31" w:author="Gilbert S. Apodaca" w:date="2014-03-16T20:16:00Z">
        <w:r w:rsidRPr="0001656F" w:rsidDel="00B31D6B">
          <w:rPr>
            <w:rFonts w:ascii="Times New Roman" w:hAnsi="Times New Roman" w:cs="Times New Roman"/>
            <w:color w:val="333333"/>
            <w:sz w:val="24"/>
            <w:szCs w:val="24"/>
            <w:shd w:val="clear" w:color="auto" w:fill="FFFFFF"/>
          </w:rPr>
          <w:delText>d</w:delText>
        </w:r>
      </w:del>
      <w:r w:rsidRPr="0001656F">
        <w:rPr>
          <w:rFonts w:ascii="Times New Roman" w:hAnsi="Times New Roman" w:cs="Times New Roman"/>
          <w:color w:val="333333"/>
          <w:sz w:val="24"/>
          <w:szCs w:val="24"/>
          <w:shd w:val="clear" w:color="auto" w:fill="FFFFFF"/>
        </w:rPr>
        <w:t>ing the advantages of the different software out there I was able to see how these programs would benefit my students and help them learn with keeping in min</w:t>
      </w:r>
      <w:ins w:id="32" w:author="Gilbert S. Apodaca" w:date="2014-03-16T20:16:00Z">
        <w:r w:rsidR="00B31D6B">
          <w:rPr>
            <w:rFonts w:ascii="Times New Roman" w:hAnsi="Times New Roman" w:cs="Times New Roman"/>
            <w:color w:val="333333"/>
            <w:sz w:val="24"/>
            <w:szCs w:val="24"/>
            <w:shd w:val="clear" w:color="auto" w:fill="FFFFFF"/>
          </w:rPr>
          <w:t>d</w:t>
        </w:r>
      </w:ins>
      <w:del w:id="33" w:author="Gilbert S. Apodaca" w:date="2014-03-16T20:16:00Z">
        <w:r w:rsidRPr="0001656F" w:rsidDel="00B31D6B">
          <w:rPr>
            <w:rFonts w:ascii="Times New Roman" w:hAnsi="Times New Roman" w:cs="Times New Roman"/>
            <w:color w:val="333333"/>
            <w:sz w:val="24"/>
            <w:szCs w:val="24"/>
            <w:shd w:val="clear" w:color="auto" w:fill="FFFFFF"/>
          </w:rPr>
          <w:delText>e</w:delText>
        </w:r>
      </w:del>
      <w:r w:rsidRPr="0001656F">
        <w:rPr>
          <w:rFonts w:ascii="Times New Roman" w:hAnsi="Times New Roman" w:cs="Times New Roman"/>
          <w:color w:val="333333"/>
          <w:sz w:val="24"/>
          <w:szCs w:val="24"/>
          <w:shd w:val="clear" w:color="auto" w:fill="FFFFFF"/>
        </w:rPr>
        <w:t xml:space="preserve"> Skinner’s philosophy of learning.</w:t>
      </w:r>
    </w:p>
    <w:p w14:paraId="77713869" w14:textId="77777777" w:rsidR="00C22DAC" w:rsidRPr="0001656F" w:rsidRDefault="00C22DAC" w:rsidP="00E85C41">
      <w:pPr>
        <w:pStyle w:val="Heading3"/>
        <w:rPr>
          <w:rFonts w:ascii="Times New Roman" w:hAnsi="Times New Roman" w:cs="Times New Roman"/>
          <w:sz w:val="24"/>
          <w:szCs w:val="24"/>
        </w:rPr>
      </w:pPr>
      <w:bookmarkStart w:id="34" w:name="_Toc382847943"/>
      <w:r w:rsidRPr="0001656F">
        <w:rPr>
          <w:rFonts w:ascii="Times New Roman" w:hAnsi="Times New Roman" w:cs="Times New Roman"/>
          <w:sz w:val="24"/>
          <w:szCs w:val="24"/>
        </w:rPr>
        <w:lastRenderedPageBreak/>
        <w:t>1.2 Message Design</w:t>
      </w:r>
      <w:bookmarkEnd w:id="34"/>
    </w:p>
    <w:commentRangeStart w:id="35"/>
    <w:p w14:paraId="4D8E13D2" w14:textId="77777777" w:rsidR="00C22DAC" w:rsidRPr="0001656F" w:rsidRDefault="00B31D6B" w:rsidP="0001656F">
      <w:pPr>
        <w:spacing w:line="480" w:lineRule="auto"/>
        <w:ind w:firstLine="720"/>
        <w:rPr>
          <w:rFonts w:ascii="Times New Roman" w:eastAsia="Times New Roman" w:hAnsi="Times New Roman" w:cs="Times New Roman"/>
          <w:sz w:val="24"/>
          <w:szCs w:val="24"/>
        </w:rPr>
      </w:pPr>
      <w:r>
        <w:fldChar w:fldCharType="begin"/>
      </w:r>
      <w:r>
        <w:instrText xml:space="preserve"> HYPERLINK "http://jennifermeeker.wordpress.com/2014/03/08/edtech504emerging-theories-and-their-connection-to-technology-in-the-classroom/" </w:instrText>
      </w:r>
      <w:r>
        <w:fldChar w:fldCharType="separate"/>
      </w:r>
      <w:r w:rsidR="00C22DAC" w:rsidRPr="0001656F">
        <w:rPr>
          <w:rStyle w:val="Hyperlink"/>
          <w:rFonts w:ascii="Times New Roman" w:hAnsi="Times New Roman" w:cs="Times New Roman"/>
          <w:sz w:val="24"/>
          <w:szCs w:val="24"/>
        </w:rPr>
        <w:t>EDTECH504</w:t>
      </w:r>
      <w:proofErr w:type="gramStart"/>
      <w:r w:rsidR="00C22DAC" w:rsidRPr="0001656F">
        <w:rPr>
          <w:rStyle w:val="Hyperlink"/>
          <w:rFonts w:ascii="Times New Roman" w:hAnsi="Times New Roman" w:cs="Times New Roman"/>
          <w:sz w:val="24"/>
          <w:szCs w:val="24"/>
        </w:rPr>
        <w:t>:Emerging</w:t>
      </w:r>
      <w:proofErr w:type="gramEnd"/>
      <w:r w:rsidR="00C22DAC" w:rsidRPr="0001656F">
        <w:rPr>
          <w:rStyle w:val="Hyperlink"/>
          <w:rFonts w:ascii="Times New Roman" w:hAnsi="Times New Roman" w:cs="Times New Roman"/>
          <w:sz w:val="24"/>
          <w:szCs w:val="24"/>
        </w:rPr>
        <w:t xml:space="preserve"> Theories and Their Connection to Technology in the Classroom</w:t>
      </w:r>
      <w:r>
        <w:rPr>
          <w:rStyle w:val="Hyperlink"/>
          <w:rFonts w:ascii="Times New Roman" w:hAnsi="Times New Roman" w:cs="Times New Roman"/>
          <w:sz w:val="24"/>
          <w:szCs w:val="24"/>
        </w:rPr>
        <w:fldChar w:fldCharType="end"/>
      </w:r>
      <w:commentRangeEnd w:id="35"/>
      <w:r>
        <w:rPr>
          <w:rStyle w:val="CommentReference"/>
        </w:rPr>
        <w:commentReference w:id="35"/>
      </w:r>
      <w:r w:rsidR="00A03A2B"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 xml:space="preserve">helped me demonstrate my mastery of the AECT standard 1.2 Message Design in several ways. I learned how to identify, define, compare, and contrasts different epistemological principles </w:t>
      </w:r>
      <w:r w:rsidR="00A03A2B" w:rsidRPr="0001656F">
        <w:rPr>
          <w:rFonts w:ascii="Times New Roman" w:hAnsi="Times New Roman" w:cs="Times New Roman"/>
          <w:sz w:val="24"/>
          <w:szCs w:val="24"/>
        </w:rPr>
        <w:t>and major</w:t>
      </w:r>
      <w:r w:rsidR="00C22DAC" w:rsidRPr="0001656F">
        <w:rPr>
          <w:rFonts w:ascii="Times New Roman" w:hAnsi="Times New Roman" w:cs="Times New Roman"/>
          <w:sz w:val="24"/>
          <w:szCs w:val="24"/>
        </w:rPr>
        <w:t xml:space="preserve"> theoretica</w:t>
      </w:r>
      <w:r w:rsidR="00A03A2B" w:rsidRPr="0001656F">
        <w:rPr>
          <w:rFonts w:ascii="Times New Roman" w:hAnsi="Times New Roman" w:cs="Times New Roman"/>
          <w:sz w:val="24"/>
          <w:szCs w:val="24"/>
        </w:rPr>
        <w:t>l schools of thought.  It d</w:t>
      </w:r>
      <w:r w:rsidR="00C22DAC" w:rsidRPr="0001656F">
        <w:rPr>
          <w:rFonts w:ascii="Times New Roman" w:hAnsi="Times New Roman" w:cs="Times New Roman"/>
          <w:sz w:val="24"/>
          <w:szCs w:val="24"/>
        </w:rPr>
        <w:t xml:space="preserve">id this by giving me the opportunity to read about different epistemological principles </w:t>
      </w:r>
      <w:r w:rsidR="00A03A2B" w:rsidRPr="0001656F">
        <w:rPr>
          <w:rFonts w:ascii="Times New Roman" w:hAnsi="Times New Roman" w:cs="Times New Roman"/>
          <w:sz w:val="24"/>
          <w:szCs w:val="24"/>
        </w:rPr>
        <w:t>and major</w:t>
      </w:r>
      <w:r w:rsidR="00C22DAC" w:rsidRPr="0001656F">
        <w:rPr>
          <w:rFonts w:ascii="Times New Roman" w:hAnsi="Times New Roman" w:cs="Times New Roman"/>
          <w:sz w:val="24"/>
          <w:szCs w:val="24"/>
        </w:rPr>
        <w:t xml:space="preserve"> theoretical schools of thoughts, synthesize the information, and not only report on them, but to form my own thoughts and opinions on them. I was able to </w:t>
      </w:r>
      <w:r w:rsidR="00A03A2B" w:rsidRPr="0001656F">
        <w:rPr>
          <w:rFonts w:ascii="Times New Roman" w:hAnsi="Times New Roman" w:cs="Times New Roman"/>
          <w:sz w:val="24"/>
          <w:szCs w:val="24"/>
        </w:rPr>
        <w:t xml:space="preserve">use </w:t>
      </w:r>
      <w:r w:rsidR="00C22DAC" w:rsidRPr="0001656F">
        <w:rPr>
          <w:rFonts w:ascii="Times New Roman" w:hAnsi="Times New Roman" w:cs="Times New Roman"/>
          <w:sz w:val="24"/>
          <w:szCs w:val="24"/>
        </w:rPr>
        <w:t>multiple resources in order to gain all of my information throughout the creation of this artifact.</w:t>
      </w:r>
      <w:r w:rsidR="00A03A2B" w:rsidRPr="0001656F">
        <w:rPr>
          <w:rFonts w:ascii="Times New Roman" w:hAnsi="Times New Roman" w:cs="Times New Roman"/>
          <w:sz w:val="24"/>
          <w:szCs w:val="24"/>
        </w:rPr>
        <w:t xml:space="preserve"> I learned about </w:t>
      </w:r>
      <w:r w:rsidR="00A03A2B" w:rsidRPr="0001656F">
        <w:rPr>
          <w:rFonts w:ascii="Times New Roman" w:eastAsia="Times New Roman" w:hAnsi="Times New Roman" w:cs="Times New Roman"/>
          <w:bCs/>
          <w:color w:val="000000"/>
          <w:sz w:val="24"/>
          <w:szCs w:val="24"/>
        </w:rPr>
        <w:t xml:space="preserve">Connectivism and its Connection to Technology. </w:t>
      </w:r>
      <w:r w:rsidR="00A03A2B" w:rsidRPr="0001656F">
        <w:rPr>
          <w:rFonts w:ascii="Times New Roman" w:eastAsia="Times New Roman" w:hAnsi="Times New Roman" w:cs="Times New Roman"/>
          <w:color w:val="000000"/>
          <w:sz w:val="24"/>
          <w:szCs w:val="24"/>
        </w:rPr>
        <w:t>In the digital age connectivism is becoming more and more important. “Connectivism asp</w:t>
      </w:r>
      <w:bookmarkStart w:id="36" w:name="_GoBack"/>
      <w:bookmarkEnd w:id="36"/>
      <w:r w:rsidR="00A03A2B" w:rsidRPr="0001656F">
        <w:rPr>
          <w:rFonts w:ascii="Times New Roman" w:eastAsia="Times New Roman" w:hAnsi="Times New Roman" w:cs="Times New Roman"/>
          <w:color w:val="000000"/>
          <w:sz w:val="24"/>
          <w:szCs w:val="24"/>
        </w:rPr>
        <w:t xml:space="preserve">ires to redefine learning within the diverse contexts...to deliver a learning theory for the digital age” </w:t>
      </w:r>
      <w:commentRangeStart w:id="37"/>
      <w:r w:rsidR="00A03A2B" w:rsidRPr="0001656F">
        <w:rPr>
          <w:rFonts w:ascii="Times New Roman" w:eastAsia="Times New Roman" w:hAnsi="Times New Roman" w:cs="Times New Roman"/>
          <w:color w:val="000000"/>
          <w:sz w:val="24"/>
          <w:szCs w:val="24"/>
        </w:rPr>
        <w:t>(Bell, 2011)</w:t>
      </w:r>
      <w:commentRangeEnd w:id="37"/>
      <w:r>
        <w:rPr>
          <w:rStyle w:val="CommentReference"/>
        </w:rPr>
        <w:commentReference w:id="37"/>
      </w:r>
      <w:r w:rsidR="00A03A2B" w:rsidRPr="0001656F">
        <w:rPr>
          <w:rFonts w:ascii="Times New Roman" w:eastAsia="Times New Roman" w:hAnsi="Times New Roman" w:cs="Times New Roman"/>
          <w:color w:val="000000"/>
          <w:sz w:val="24"/>
          <w:szCs w:val="24"/>
        </w:rPr>
        <w:t>. Technology gives students the ability to make more of these important connections and to acquire knowledge faster and faster. The message that a teacher is trying to convey to their students can become more clear and effective through the use of technology. In my classroom I now make sure I use all the tools available to me, including online groups so students and interact with not only me but their peers as well.</w:t>
      </w:r>
    </w:p>
    <w:p w14:paraId="5E9B4CE8" w14:textId="77777777" w:rsidR="00A03A2B" w:rsidRPr="0001656F" w:rsidRDefault="00C22DAC" w:rsidP="00E85C41">
      <w:pPr>
        <w:pStyle w:val="Heading3"/>
        <w:rPr>
          <w:rFonts w:ascii="Times New Roman" w:hAnsi="Times New Roman" w:cs="Times New Roman"/>
          <w:sz w:val="24"/>
          <w:szCs w:val="24"/>
        </w:rPr>
      </w:pPr>
      <w:bookmarkStart w:id="38" w:name="_Toc382847944"/>
      <w:r w:rsidRPr="0001656F">
        <w:rPr>
          <w:rFonts w:ascii="Times New Roman" w:hAnsi="Times New Roman" w:cs="Times New Roman"/>
          <w:sz w:val="24"/>
          <w:szCs w:val="24"/>
        </w:rPr>
        <w:t>1.3 Instructional Strategies</w:t>
      </w:r>
      <w:bookmarkEnd w:id="38"/>
    </w:p>
    <w:p w14:paraId="06E25686" w14:textId="77777777" w:rsidR="00C22DAC" w:rsidRPr="0001656F" w:rsidRDefault="00A03A2B"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The artifact </w:t>
      </w:r>
      <w:hyperlink r:id="rId13"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:Fact</w:t>
        </w:r>
        <w:proofErr w:type="gramEnd"/>
        <w:r w:rsidR="00C22DAC" w:rsidRPr="0001656F">
          <w:rPr>
            <w:rStyle w:val="Hyperlink"/>
            <w:rFonts w:ascii="Times New Roman" w:hAnsi="Times New Roman" w:cs="Times New Roman"/>
            <w:sz w:val="24"/>
            <w:szCs w:val="24"/>
          </w:rPr>
          <w:t xml:space="preserve"> or Opinion WebQuest</w:t>
        </w:r>
      </w:hyperlink>
      <w:r w:rsidRPr="0001656F">
        <w:rPr>
          <w:rFonts w:ascii="Times New Roman" w:hAnsi="Times New Roman" w:cs="Times New Roman"/>
          <w:sz w:val="24"/>
          <w:szCs w:val="24"/>
        </w:rPr>
        <w:t xml:space="preserve"> was chosen because it is a higher-order thinking activity that integrates online resources, multiple web pages and a CSS menu. AECT Standard </w:t>
      </w:r>
      <w:r w:rsidR="00C22DAC" w:rsidRPr="0001656F">
        <w:rPr>
          <w:rFonts w:ascii="Times New Roman" w:hAnsi="Times New Roman" w:cs="Times New Roman"/>
          <w:sz w:val="24"/>
          <w:szCs w:val="24"/>
        </w:rPr>
        <w:t xml:space="preserve">1.3 is met by using a </w:t>
      </w:r>
      <w:r w:rsidRPr="0001656F">
        <w:rPr>
          <w:rFonts w:ascii="Times New Roman" w:hAnsi="Times New Roman" w:cs="Times New Roman"/>
          <w:sz w:val="24"/>
          <w:szCs w:val="24"/>
        </w:rPr>
        <w:t>WebQuest</w:t>
      </w:r>
      <w:r w:rsidR="00C22DAC" w:rsidRPr="0001656F">
        <w:rPr>
          <w:rFonts w:ascii="Times New Roman" w:hAnsi="Times New Roman" w:cs="Times New Roman"/>
          <w:sz w:val="24"/>
          <w:szCs w:val="24"/>
        </w:rPr>
        <w:t xml:space="preserve"> as a mode of instruction.</w:t>
      </w:r>
      <w:r w:rsidRPr="0001656F">
        <w:rPr>
          <w:rFonts w:ascii="Times New Roman" w:hAnsi="Times New Roman" w:cs="Times New Roman"/>
          <w:sz w:val="24"/>
          <w:szCs w:val="24"/>
        </w:rPr>
        <w:t xml:space="preserve">  Weinst</w:t>
      </w:r>
      <w:ins w:id="39" w:author="Gilbert S. Apodaca" w:date="2014-03-16T20:39:00Z">
        <w:r w:rsidR="00FF6BFC">
          <w:rPr>
            <w:rFonts w:ascii="Times New Roman" w:hAnsi="Times New Roman" w:cs="Times New Roman"/>
            <w:sz w:val="24"/>
            <w:szCs w:val="24"/>
          </w:rPr>
          <w:t>ei</w:t>
        </w:r>
      </w:ins>
      <w:del w:id="40" w:author="Gilbert S. Apodaca" w:date="2014-03-16T20:39:00Z">
        <w:r w:rsidRPr="0001656F" w:rsidDel="00FF6BFC">
          <w:rPr>
            <w:rFonts w:ascii="Times New Roman" w:hAnsi="Times New Roman" w:cs="Times New Roman"/>
            <w:sz w:val="24"/>
            <w:szCs w:val="24"/>
          </w:rPr>
          <w:delText>ie</w:delText>
        </w:r>
      </w:del>
      <w:r w:rsidRPr="0001656F">
        <w:rPr>
          <w:rFonts w:ascii="Times New Roman" w:hAnsi="Times New Roman" w:cs="Times New Roman"/>
          <w:sz w:val="24"/>
          <w:szCs w:val="24"/>
        </w:rPr>
        <w:t>n (2000) developed a critical thinking frame work and found that, “WebQuests provide students with reliable web sources to enhance their critical thinking skills…WebQuests can expose students to primary sources, so they can form their own ideas from information presented (</w:t>
      </w:r>
      <w:r w:rsidRPr="0001656F">
        <w:rPr>
          <w:rFonts w:ascii="Times New Roman" w:hAnsi="Times New Roman" w:cs="Times New Roman"/>
          <w:noProof/>
          <w:sz w:val="24"/>
          <w:szCs w:val="24"/>
        </w:rPr>
        <w:t xml:space="preserve">Leung 2013). I was able to use this WebQuest in my third grade classroom. The students enjoyed it and by the </w:t>
      </w:r>
      <w:r w:rsidRPr="0001656F">
        <w:rPr>
          <w:rFonts w:ascii="Times New Roman" w:hAnsi="Times New Roman" w:cs="Times New Roman"/>
          <w:noProof/>
          <w:sz w:val="24"/>
          <w:szCs w:val="24"/>
        </w:rPr>
        <w:lastRenderedPageBreak/>
        <w:t xml:space="preserve">end they fully understood the concept of fact and opinion.Another artifact that help demonstre instructonal striages is </w:t>
      </w:r>
      <w:hyperlink r:id="rId14"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:Jigsaw</w:t>
        </w:r>
        <w:proofErr w:type="gramEnd"/>
        <w:r w:rsidR="00C22DAC" w:rsidRPr="0001656F">
          <w:rPr>
            <w:rStyle w:val="Hyperlink"/>
            <w:rFonts w:ascii="Times New Roman" w:hAnsi="Times New Roman" w:cs="Times New Roman"/>
            <w:sz w:val="24"/>
            <w:szCs w:val="24"/>
          </w:rPr>
          <w:t xml:space="preserve"> Internet search activity</w:t>
        </w:r>
      </w:hyperlink>
      <w:r w:rsidRPr="0001656F">
        <w:rPr>
          <w:rFonts w:ascii="Times New Roman" w:hAnsi="Times New Roman" w:cs="Times New Roman"/>
          <w:sz w:val="24"/>
          <w:szCs w:val="24"/>
        </w:rPr>
        <w:t xml:space="preserve"> t</w:t>
      </w:r>
      <w:r w:rsidR="00C22DAC" w:rsidRPr="0001656F">
        <w:rPr>
          <w:rFonts w:ascii="Times New Roman" w:hAnsi="Times New Roman" w:cs="Times New Roman"/>
          <w:sz w:val="24"/>
          <w:szCs w:val="24"/>
        </w:rPr>
        <w:t>his site w</w:t>
      </w:r>
      <w:r w:rsidRPr="0001656F">
        <w:rPr>
          <w:rFonts w:ascii="Times New Roman" w:hAnsi="Times New Roman" w:cs="Times New Roman"/>
          <w:sz w:val="24"/>
          <w:szCs w:val="24"/>
        </w:rPr>
        <w:t xml:space="preserve">as made for 3rd graders who were </w:t>
      </w:r>
      <w:r w:rsidR="00C22DAC" w:rsidRPr="0001656F">
        <w:rPr>
          <w:rFonts w:ascii="Times New Roman" w:hAnsi="Times New Roman" w:cs="Times New Roman"/>
          <w:sz w:val="24"/>
          <w:szCs w:val="24"/>
        </w:rPr>
        <w:t>studying different types of expository writing. This assignment allows student</w:t>
      </w:r>
      <w:r w:rsidRPr="0001656F">
        <w:rPr>
          <w:rFonts w:ascii="Times New Roman" w:hAnsi="Times New Roman" w:cs="Times New Roman"/>
          <w:sz w:val="24"/>
          <w:szCs w:val="24"/>
        </w:rPr>
        <w:t>s</w:t>
      </w:r>
      <w:r w:rsidR="00C22DAC" w:rsidRPr="0001656F">
        <w:rPr>
          <w:rFonts w:ascii="Times New Roman" w:hAnsi="Times New Roman" w:cs="Times New Roman"/>
          <w:sz w:val="24"/>
          <w:szCs w:val="24"/>
        </w:rPr>
        <w:t xml:space="preserve"> to work in group to become experts of their topic. This artifact meets AECT Standard 1.3 Instructional Strategies because jigsaw is types of instructional strategy that can help learners understand new information.</w:t>
      </w:r>
      <w:r w:rsidRPr="0001656F">
        <w:rPr>
          <w:rFonts w:ascii="Times New Roman" w:hAnsi="Times New Roman" w:cs="Times New Roman"/>
          <w:sz w:val="24"/>
          <w:szCs w:val="24"/>
        </w:rPr>
        <w:t xml:space="preserve"> A jigsaw is another proven effective instructional strategy in the classroom. I was also able to use this in my classroom and the students ask if we could do more assignments like this because they enjoyed it so much. </w:t>
      </w:r>
      <w:del w:id="41" w:author="Gilbert S. Apodaca" w:date="2014-03-16T20:18:00Z">
        <w:r w:rsidRPr="0001656F" w:rsidDel="00B31D6B">
          <w:rPr>
            <w:rFonts w:ascii="Times New Roman" w:hAnsi="Times New Roman" w:cs="Times New Roman"/>
            <w:sz w:val="24"/>
            <w:szCs w:val="24"/>
          </w:rPr>
          <w:delText xml:space="preserve">Finally </w:delText>
        </w:r>
      </w:del>
      <w:r w:rsidRPr="0001656F">
        <w:rPr>
          <w:rFonts w:ascii="Times New Roman" w:hAnsi="Times New Roman" w:cs="Times New Roman"/>
          <w:sz w:val="24"/>
          <w:szCs w:val="24"/>
        </w:rPr>
        <w:t xml:space="preserve">I also choose </w:t>
      </w:r>
      <w:hyperlink r:id="rId15"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:Copyright</w:t>
        </w:r>
        <w:proofErr w:type="gramEnd"/>
        <w:r w:rsidR="00C22DAC" w:rsidRPr="0001656F">
          <w:rPr>
            <w:rStyle w:val="Hyperlink"/>
            <w:rFonts w:ascii="Times New Roman" w:hAnsi="Times New Roman" w:cs="Times New Roman"/>
            <w:sz w:val="24"/>
            <w:szCs w:val="24"/>
          </w:rPr>
          <w:t xml:space="preserve"> scavenger hunt</w:t>
        </w:r>
      </w:hyperlink>
      <w:r w:rsidRPr="0001656F">
        <w:rPr>
          <w:rFonts w:ascii="Times New Roman" w:hAnsi="Times New Roman" w:cs="Times New Roman"/>
          <w:sz w:val="24"/>
          <w:szCs w:val="24"/>
        </w:rPr>
        <w:t xml:space="preserve"> to help reflect my mastery of this standard. </w:t>
      </w:r>
      <w:r w:rsidR="00C22DAC" w:rsidRPr="0001656F">
        <w:rPr>
          <w:rFonts w:ascii="Times New Roman" w:hAnsi="Times New Roman" w:cs="Times New Roman"/>
          <w:sz w:val="24"/>
          <w:szCs w:val="24"/>
        </w:rPr>
        <w:t>This a</w:t>
      </w:r>
      <w:r w:rsidRPr="0001656F">
        <w:rPr>
          <w:rFonts w:ascii="Times New Roman" w:hAnsi="Times New Roman" w:cs="Times New Roman"/>
          <w:sz w:val="24"/>
          <w:szCs w:val="24"/>
        </w:rPr>
        <w:t xml:space="preserve">rtifact meets AECT Standard 1.3 </w:t>
      </w:r>
      <w:r w:rsidR="00C22DAC" w:rsidRPr="0001656F">
        <w:rPr>
          <w:rFonts w:ascii="Times New Roman" w:hAnsi="Times New Roman" w:cs="Times New Roman"/>
          <w:sz w:val="24"/>
          <w:szCs w:val="24"/>
        </w:rPr>
        <w:t>Instructional Strategies because it demonstrates an instructional strategy that students can use to help them learn in the classroom. The strategy can be used in many different ways in instruction.</w:t>
      </w:r>
    </w:p>
    <w:p w14:paraId="341DF7EC" w14:textId="77777777" w:rsidR="00C22DAC" w:rsidRPr="0001656F" w:rsidRDefault="00C22DAC" w:rsidP="00E85C41">
      <w:pPr>
        <w:pStyle w:val="Heading3"/>
        <w:rPr>
          <w:rFonts w:ascii="Times New Roman" w:hAnsi="Times New Roman" w:cs="Times New Roman"/>
          <w:sz w:val="24"/>
          <w:szCs w:val="24"/>
        </w:rPr>
      </w:pPr>
      <w:bookmarkStart w:id="42" w:name="_Toc382847945"/>
      <w:r w:rsidRPr="0001656F">
        <w:rPr>
          <w:rFonts w:ascii="Times New Roman" w:hAnsi="Times New Roman" w:cs="Times New Roman"/>
          <w:sz w:val="24"/>
          <w:szCs w:val="24"/>
        </w:rPr>
        <w:t>1.4 Learner Characteristics</w:t>
      </w:r>
      <w:bookmarkEnd w:id="42"/>
    </w:p>
    <w:p w14:paraId="7CBCD6C6" w14:textId="77777777" w:rsidR="00C22DAC" w:rsidRPr="0001656F" w:rsidRDefault="00B31D6B"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hyperlink r:id="rId16" w:history="1">
        <w:r w:rsidR="00C22DAC" w:rsidRPr="0001656F">
          <w:rPr>
            <w:rStyle w:val="Hyperlink"/>
            <w:rFonts w:ascii="Times New Roman" w:eastAsia="Times New Roman" w:hAnsi="Times New Roman" w:cs="Times New Roman"/>
            <w:sz w:val="24"/>
            <w:szCs w:val="24"/>
          </w:rPr>
          <w:t>EDTECH541: Using the Internet for Instruction Project</w:t>
        </w:r>
      </w:hyperlink>
      <w:r w:rsidR="00A03A2B" w:rsidRPr="0001656F">
        <w:rPr>
          <w:rFonts w:ascii="Times New Roman" w:eastAsia="Times New Roman" w:hAnsi="Times New Roman" w:cs="Times New Roman"/>
          <w:color w:val="000000"/>
          <w:sz w:val="24"/>
          <w:szCs w:val="24"/>
        </w:rPr>
        <w:t xml:space="preserve"> was choose to reflect AECT Standard </w:t>
      </w:r>
      <w:r w:rsidR="00C22DAC" w:rsidRPr="0001656F">
        <w:rPr>
          <w:rFonts w:ascii="Times New Roman" w:hAnsi="Times New Roman" w:cs="Times New Roman"/>
          <w:color w:val="333333"/>
          <w:sz w:val="24"/>
          <w:szCs w:val="24"/>
          <w:shd w:val="clear" w:color="auto" w:fill="FFFFFF"/>
        </w:rPr>
        <w:t>1.4 Learner Characteristics </w:t>
      </w:r>
      <w:commentRangeStart w:id="43"/>
      <w:r w:rsidR="00A03A2B" w:rsidRPr="0001656F">
        <w:rPr>
          <w:rFonts w:ascii="Times New Roman" w:hAnsi="Times New Roman" w:cs="Times New Roman"/>
          <w:color w:val="333333"/>
          <w:sz w:val="24"/>
          <w:szCs w:val="24"/>
          <w:shd w:val="clear" w:color="auto" w:fill="FFFFFF"/>
        </w:rPr>
        <w:t>because</w:t>
      </w:r>
      <w:r w:rsidR="00C22DAC" w:rsidRPr="0001656F">
        <w:rPr>
          <w:rFonts w:ascii="Times New Roman" w:hAnsi="Times New Roman" w:cs="Times New Roman"/>
          <w:color w:val="333333"/>
          <w:sz w:val="24"/>
          <w:szCs w:val="24"/>
          <w:shd w:val="clear" w:color="auto" w:fill="FFFFFF"/>
        </w:rPr>
        <w:t xml:space="preserve"> by learning about different internet resources and integrating them into a classroom curriculum</w:t>
      </w:r>
      <w:commentRangeEnd w:id="43"/>
      <w:r>
        <w:rPr>
          <w:rStyle w:val="CommentReference"/>
        </w:rPr>
        <w:commentReference w:id="43"/>
      </w:r>
      <w:r w:rsidR="00C22DAC" w:rsidRPr="0001656F">
        <w:rPr>
          <w:rFonts w:ascii="Times New Roman" w:hAnsi="Times New Roman" w:cs="Times New Roman"/>
          <w:color w:val="333333"/>
          <w:sz w:val="24"/>
          <w:szCs w:val="24"/>
          <w:shd w:val="clear" w:color="auto" w:fill="FFFFFF"/>
        </w:rPr>
        <w:t>. This lesson took students on a full experience that helped them build their background and fully understand the lesson from multiple aspects.</w:t>
      </w:r>
      <w:r w:rsidR="00A03A2B" w:rsidRPr="0001656F">
        <w:rPr>
          <w:rFonts w:ascii="Times New Roman" w:hAnsi="Times New Roman" w:cs="Times New Roman"/>
          <w:color w:val="333333"/>
          <w:sz w:val="24"/>
          <w:szCs w:val="24"/>
          <w:shd w:val="clear" w:color="auto" w:fill="FFFFFF"/>
        </w:rPr>
        <w:t xml:space="preserve"> In this lesson that I designed students read information, watched videos, heard the sounds, and read a story about a platypus through different internet resources. They also actively participate in group discussions and activities which allowed them to have a greater understanding of the text that they were reading. After teaching this lesson I began finding these types of resources to introduce every book that my students read in my classroom. Building their background this way proved to increase their overall comprehension of the story and success in reading it.</w:t>
      </w:r>
      <w:r w:rsidR="00A03A2B" w:rsidRPr="0001656F">
        <w:rPr>
          <w:rFonts w:ascii="Times New Roman" w:eastAsia="Times New Roman" w:hAnsi="Times New Roman" w:cs="Times New Roman"/>
          <w:color w:val="000000"/>
          <w:sz w:val="24"/>
          <w:szCs w:val="24"/>
        </w:rPr>
        <w:t xml:space="preserve"> I also </w:t>
      </w:r>
      <w:r w:rsidR="00A03A2B" w:rsidRPr="0001656F">
        <w:rPr>
          <w:rFonts w:ascii="Times New Roman" w:eastAsia="Times New Roman" w:hAnsi="Times New Roman" w:cs="Times New Roman"/>
          <w:color w:val="000000"/>
          <w:sz w:val="24"/>
          <w:szCs w:val="24"/>
        </w:rPr>
        <w:lastRenderedPageBreak/>
        <w:t xml:space="preserve">choose </w:t>
      </w:r>
      <w:hyperlink r:id="rId17"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:Netiquette</w:t>
        </w:r>
        <w:proofErr w:type="gramEnd"/>
      </w:hyperlink>
      <w:r w:rsidR="00A03A2B" w:rsidRPr="0001656F">
        <w:rPr>
          <w:rFonts w:ascii="Times New Roman" w:eastAsia="Times New Roman" w:hAnsi="Times New Roman" w:cs="Times New Roman"/>
          <w:color w:val="000000"/>
          <w:sz w:val="24"/>
          <w:szCs w:val="24"/>
        </w:rPr>
        <w:t xml:space="preserve"> because </w:t>
      </w:r>
      <w:r w:rsidR="00A03A2B" w:rsidRPr="0001656F">
        <w:rPr>
          <w:rFonts w:ascii="Times New Roman" w:hAnsi="Times New Roman" w:cs="Times New Roman"/>
          <w:sz w:val="24"/>
          <w:szCs w:val="24"/>
        </w:rPr>
        <w:t>this lesson taught student about the</w:t>
      </w:r>
      <w:r w:rsidR="00C22DAC" w:rsidRPr="0001656F">
        <w:rPr>
          <w:rFonts w:ascii="Times New Roman" w:hAnsi="Times New Roman" w:cs="Times New Roman"/>
          <w:sz w:val="24"/>
          <w:szCs w:val="24"/>
        </w:rPr>
        <w:t xml:space="preserve"> rules of etiquette fo</w:t>
      </w:r>
      <w:r w:rsidR="00A03A2B" w:rsidRPr="0001656F">
        <w:rPr>
          <w:rFonts w:ascii="Times New Roman" w:hAnsi="Times New Roman" w:cs="Times New Roman"/>
          <w:sz w:val="24"/>
          <w:szCs w:val="24"/>
        </w:rPr>
        <w:t xml:space="preserve">r online communications. </w:t>
      </w:r>
      <w:r w:rsidR="00C22DAC" w:rsidRPr="0001656F">
        <w:rPr>
          <w:rFonts w:ascii="Times New Roman" w:hAnsi="Times New Roman" w:cs="Times New Roman"/>
          <w:sz w:val="24"/>
          <w:szCs w:val="24"/>
        </w:rPr>
        <w:t>This assignment meets ACET standard 1.4 Learner Characteristics because by learning about netiquette students can be more successful while doing internet projects.</w:t>
      </w:r>
      <w:r w:rsidR="00A03A2B" w:rsidRPr="0001656F">
        <w:rPr>
          <w:rFonts w:ascii="Times New Roman" w:hAnsi="Times New Roman" w:cs="Times New Roman"/>
          <w:sz w:val="24"/>
          <w:szCs w:val="24"/>
        </w:rPr>
        <w:t xml:space="preserve"> Once students understood the rules of etiquette for online communications their success in online activities increased.</w:t>
      </w:r>
    </w:p>
    <w:p w14:paraId="7388530D" w14:textId="77777777" w:rsidR="00C22DAC" w:rsidRPr="0001656F" w:rsidRDefault="00C22DAC" w:rsidP="00E85C41">
      <w:pPr>
        <w:pStyle w:val="Heading2"/>
        <w:rPr>
          <w:rFonts w:ascii="Times New Roman" w:hAnsi="Times New Roman" w:cs="Times New Roman"/>
          <w:sz w:val="24"/>
          <w:szCs w:val="24"/>
        </w:rPr>
      </w:pPr>
      <w:bookmarkStart w:id="44" w:name="_Toc382847946"/>
      <w:commentRangeStart w:id="45"/>
      <w:r w:rsidRPr="0001656F">
        <w:rPr>
          <w:rFonts w:ascii="Times New Roman" w:hAnsi="Times New Roman" w:cs="Times New Roman"/>
          <w:sz w:val="24"/>
          <w:szCs w:val="24"/>
        </w:rPr>
        <w:t>STANDARD 2 DEVELOPMENT</w:t>
      </w:r>
      <w:bookmarkEnd w:id="44"/>
      <w:commentRangeEnd w:id="45"/>
      <w:r w:rsidR="00B31D6B">
        <w:rPr>
          <w:rStyle w:val="CommentReference"/>
          <w:rFonts w:asciiTheme="minorHAnsi" w:eastAsiaTheme="minorHAnsi" w:hAnsiTheme="minorHAnsi" w:cstheme="minorBidi"/>
          <w:b w:val="0"/>
          <w:bCs w:val="0"/>
          <w:color w:val="auto"/>
        </w:rPr>
        <w:commentReference w:id="45"/>
      </w:r>
    </w:p>
    <w:p w14:paraId="4FE713EE" w14:textId="77777777" w:rsidR="00C22DAC" w:rsidRPr="0001656F" w:rsidRDefault="00C22DAC" w:rsidP="0001656F">
      <w:pPr>
        <w:spacing w:line="480" w:lineRule="auto"/>
        <w:rPr>
          <w:rFonts w:ascii="Times New Roman" w:hAnsi="Times New Roman" w:cs="Times New Roman"/>
          <w:sz w:val="24"/>
          <w:szCs w:val="24"/>
        </w:rPr>
      </w:pPr>
      <w:r w:rsidRPr="0001656F">
        <w:rPr>
          <w:rFonts w:ascii="Times New Roman" w:hAnsi="Times New Roman" w:cs="Times New Roman"/>
          <w:sz w:val="24"/>
          <w:szCs w:val="24"/>
        </w:rPr>
        <w:t>Candidates demonstrate the knowledge, skills, and dispositions to develop instructional materials and experiences using print, audiovisual, computer-based, and integrated technologies.</w:t>
      </w:r>
    </w:p>
    <w:p w14:paraId="6EF47530" w14:textId="77777777" w:rsidR="00C22DAC" w:rsidRPr="0001656F" w:rsidRDefault="00C22DAC" w:rsidP="00E85C41">
      <w:pPr>
        <w:pStyle w:val="Heading3"/>
        <w:rPr>
          <w:rFonts w:ascii="Times New Roman" w:hAnsi="Times New Roman" w:cs="Times New Roman"/>
          <w:sz w:val="24"/>
          <w:szCs w:val="24"/>
        </w:rPr>
      </w:pPr>
      <w:bookmarkStart w:id="46" w:name="_Toc382847947"/>
      <w:r w:rsidRPr="0001656F">
        <w:rPr>
          <w:rFonts w:ascii="Times New Roman" w:hAnsi="Times New Roman" w:cs="Times New Roman"/>
          <w:sz w:val="24"/>
          <w:szCs w:val="24"/>
        </w:rPr>
        <w:t>2.1 Print Technologies</w:t>
      </w:r>
      <w:bookmarkEnd w:id="46"/>
    </w:p>
    <w:p w14:paraId="3340A993" w14:textId="77777777" w:rsidR="004A6CE8" w:rsidRPr="0001656F" w:rsidRDefault="00A03A2B"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I choose </w:t>
      </w:r>
      <w:hyperlink r:id="rId18" w:history="1">
        <w:r w:rsidR="004A6CE8" w:rsidRPr="0001656F">
          <w:rPr>
            <w:rStyle w:val="Hyperlink"/>
            <w:rFonts w:ascii="Times New Roman" w:hAnsi="Times New Roman" w:cs="Times New Roman"/>
            <w:sz w:val="24"/>
            <w:szCs w:val="24"/>
          </w:rPr>
          <w:t>EDTECH501</w:t>
        </w:r>
        <w:proofErr w:type="gramStart"/>
        <w:r w:rsidR="004A6CE8" w:rsidRPr="0001656F">
          <w:rPr>
            <w:rStyle w:val="Hyperlink"/>
            <w:rFonts w:ascii="Times New Roman" w:hAnsi="Times New Roman" w:cs="Times New Roman"/>
            <w:sz w:val="24"/>
            <w:szCs w:val="24"/>
          </w:rPr>
          <w:t>:Bumper</w:t>
        </w:r>
        <w:proofErr w:type="gramEnd"/>
        <w:r w:rsidR="004A6CE8" w:rsidRPr="0001656F">
          <w:rPr>
            <w:rStyle w:val="Hyperlink"/>
            <w:rFonts w:ascii="Times New Roman" w:hAnsi="Times New Roman" w:cs="Times New Roman"/>
            <w:sz w:val="24"/>
            <w:szCs w:val="24"/>
          </w:rPr>
          <w:t xml:space="preserve"> Sticker</w:t>
        </w:r>
      </w:hyperlink>
      <w:r w:rsidRPr="0001656F">
        <w:rPr>
          <w:rFonts w:ascii="Times New Roman" w:hAnsi="Times New Roman" w:cs="Times New Roman"/>
          <w:sz w:val="24"/>
          <w:szCs w:val="24"/>
        </w:rPr>
        <w:t xml:space="preserve"> to demonstrate </w:t>
      </w:r>
      <w:r w:rsidR="004A6CE8" w:rsidRPr="0001656F">
        <w:rPr>
          <w:rFonts w:ascii="Times New Roman" w:hAnsi="Times New Roman" w:cs="Times New Roman"/>
          <w:sz w:val="24"/>
          <w:szCs w:val="24"/>
        </w:rPr>
        <w:t>my understanding of AECT Standard 2.1 Print Technologies because it show</w:t>
      </w:r>
      <w:r w:rsidRPr="0001656F">
        <w:rPr>
          <w:rFonts w:ascii="Times New Roman" w:hAnsi="Times New Roman" w:cs="Times New Roman"/>
          <w:sz w:val="24"/>
          <w:szCs w:val="24"/>
        </w:rPr>
        <w:t>s</w:t>
      </w:r>
      <w:r w:rsidR="004A6CE8" w:rsidRPr="0001656F">
        <w:rPr>
          <w:rFonts w:ascii="Times New Roman" w:hAnsi="Times New Roman" w:cs="Times New Roman"/>
          <w:sz w:val="24"/>
          <w:szCs w:val="24"/>
        </w:rPr>
        <w:t xml:space="preserve"> my ability to create something that can be used to communicate information via print.</w:t>
      </w:r>
      <w:r w:rsidRPr="0001656F">
        <w:rPr>
          <w:rFonts w:ascii="Times New Roman" w:hAnsi="Times New Roman" w:cs="Times New Roman"/>
          <w:sz w:val="24"/>
          <w:szCs w:val="24"/>
        </w:rPr>
        <w:t xml:space="preserve"> This project taught me how to manipulate graphics and text to communicate a message. This is an important skill in the classroom because using visuals that can be printed out will help serve learners as a reminder. It also helps them retain information. I have uses different print technologies in my classroom to help introduce key vocabulary and concepts.</w:t>
      </w:r>
    </w:p>
    <w:p w14:paraId="52B63F0C" w14:textId="77777777" w:rsidR="00C22DAC" w:rsidRPr="0001656F" w:rsidRDefault="00C22DAC" w:rsidP="00E85C41">
      <w:pPr>
        <w:pStyle w:val="Heading3"/>
        <w:rPr>
          <w:rFonts w:ascii="Times New Roman" w:hAnsi="Times New Roman" w:cs="Times New Roman"/>
          <w:sz w:val="24"/>
          <w:szCs w:val="24"/>
        </w:rPr>
      </w:pPr>
      <w:bookmarkStart w:id="47" w:name="_Toc382847948"/>
      <w:r w:rsidRPr="0001656F">
        <w:rPr>
          <w:rFonts w:ascii="Times New Roman" w:hAnsi="Times New Roman" w:cs="Times New Roman"/>
          <w:sz w:val="24"/>
          <w:szCs w:val="24"/>
        </w:rPr>
        <w:t>2.2 Audiovisual Technologies</w:t>
      </w:r>
      <w:bookmarkEnd w:id="47"/>
    </w:p>
    <w:p w14:paraId="349D969D" w14:textId="77777777" w:rsidR="004A6CE8" w:rsidRPr="0001656F" w:rsidRDefault="00B31D6B" w:rsidP="0001656F">
      <w:pPr>
        <w:spacing w:line="480" w:lineRule="auto"/>
        <w:ind w:firstLine="720"/>
        <w:rPr>
          <w:rFonts w:ascii="Times New Roman" w:hAnsi="Times New Roman" w:cs="Times New Roman"/>
          <w:sz w:val="24"/>
          <w:szCs w:val="24"/>
        </w:rPr>
      </w:pPr>
      <w:hyperlink r:id="rId19" w:history="1">
        <w:r w:rsidR="00C22DAC" w:rsidRPr="0001656F">
          <w:rPr>
            <w:rStyle w:val="Hyperlink"/>
            <w:rFonts w:ascii="Times New Roman" w:hAnsi="Times New Roman" w:cs="Times New Roman"/>
            <w:sz w:val="24"/>
            <w:szCs w:val="24"/>
          </w:rPr>
          <w:t>EDTECH541: Video Integration Lesson Plan &amp; Video Library</w:t>
        </w:r>
      </w:hyperlink>
      <w:r w:rsidR="00A03A2B" w:rsidRPr="0001656F">
        <w:rPr>
          <w:rFonts w:ascii="Times New Roman" w:hAnsi="Times New Roman" w:cs="Times New Roman"/>
          <w:sz w:val="24"/>
          <w:szCs w:val="24"/>
        </w:rPr>
        <w:t xml:space="preserve"> demonstrates my mastery of t</w:t>
      </w:r>
      <w:r w:rsidR="004A6CE8" w:rsidRPr="0001656F">
        <w:rPr>
          <w:rFonts w:ascii="Times New Roman" w:hAnsi="Times New Roman" w:cs="Times New Roman"/>
          <w:sz w:val="24"/>
          <w:szCs w:val="24"/>
        </w:rPr>
        <w:t>he AECT Standard 2.2 A</w:t>
      </w:r>
      <w:r w:rsidR="00A03A2B" w:rsidRPr="0001656F">
        <w:rPr>
          <w:rFonts w:ascii="Times New Roman" w:hAnsi="Times New Roman" w:cs="Times New Roman"/>
          <w:sz w:val="24"/>
          <w:szCs w:val="24"/>
        </w:rPr>
        <w:t>udiovisual Technologies by researching videos and applying</w:t>
      </w:r>
      <w:r w:rsidR="004A6CE8" w:rsidRPr="0001656F">
        <w:rPr>
          <w:rFonts w:ascii="Times New Roman" w:hAnsi="Times New Roman" w:cs="Times New Roman"/>
          <w:sz w:val="24"/>
          <w:szCs w:val="24"/>
        </w:rPr>
        <w:t xml:space="preserve"> their use to classroom curriculum to help engage and activate prior knowledge of students.</w:t>
      </w:r>
      <w:r w:rsidR="00A03A2B" w:rsidRPr="0001656F">
        <w:rPr>
          <w:rFonts w:ascii="Times New Roman" w:hAnsi="Times New Roman" w:cs="Times New Roman"/>
          <w:sz w:val="24"/>
          <w:szCs w:val="24"/>
        </w:rPr>
        <w:t xml:space="preserve"> A projector and speakers were used to help aid in the success in this lesson. When student are able to both see and hear what are learning they are much more successful in the classroom. Every Monday in my classroom I would use a lesson similar to this to help build my students background and engage them in the week’s upcoming topics. I also chose </w:t>
      </w:r>
      <w:hyperlink r:id="rId20" w:history="1">
        <w:r w:rsidR="004A6CE8" w:rsidRPr="0001656F">
          <w:rPr>
            <w:rStyle w:val="Hyperlink"/>
            <w:rFonts w:ascii="Times New Roman" w:hAnsi="Times New Roman" w:cs="Times New Roman"/>
            <w:sz w:val="24"/>
            <w:szCs w:val="24"/>
          </w:rPr>
          <w:t xml:space="preserve">EDTECH541:Using Videos in the </w:t>
        </w:r>
        <w:r w:rsidR="004A6CE8" w:rsidRPr="0001656F">
          <w:rPr>
            <w:rStyle w:val="Hyperlink"/>
            <w:rFonts w:ascii="Times New Roman" w:hAnsi="Times New Roman" w:cs="Times New Roman"/>
            <w:sz w:val="24"/>
            <w:szCs w:val="24"/>
          </w:rPr>
          <w:lastRenderedPageBreak/>
          <w:t>Classroom to Enhance Learning</w:t>
        </w:r>
      </w:hyperlink>
      <w:r w:rsidR="00A03A2B" w:rsidRPr="0001656F">
        <w:rPr>
          <w:rFonts w:ascii="Times New Roman" w:hAnsi="Times New Roman" w:cs="Times New Roman"/>
          <w:sz w:val="24"/>
          <w:szCs w:val="24"/>
        </w:rPr>
        <w:t xml:space="preserve"> to demonstrate my mastery of </w:t>
      </w:r>
      <w:r w:rsidR="004A6CE8" w:rsidRPr="0001656F">
        <w:rPr>
          <w:rFonts w:ascii="Times New Roman" w:hAnsi="Times New Roman" w:cs="Times New Roman"/>
          <w:sz w:val="24"/>
          <w:szCs w:val="24"/>
        </w:rPr>
        <w:t xml:space="preserve">AECT Standards 2.2 Audiovisual Technologies </w:t>
      </w:r>
      <w:r w:rsidR="00A03A2B" w:rsidRPr="0001656F">
        <w:rPr>
          <w:rFonts w:ascii="Times New Roman" w:hAnsi="Times New Roman" w:cs="Times New Roman"/>
          <w:sz w:val="24"/>
          <w:szCs w:val="24"/>
        </w:rPr>
        <w:t>because</w:t>
      </w:r>
      <w:r w:rsidR="004A6CE8" w:rsidRPr="0001656F">
        <w:rPr>
          <w:rFonts w:ascii="Times New Roman" w:hAnsi="Times New Roman" w:cs="Times New Roman"/>
          <w:sz w:val="24"/>
          <w:szCs w:val="24"/>
        </w:rPr>
        <w:t xml:space="preserve"> it not only required me to use audiovisual technologies to deliver information but it also talks about why you should do it in the classroom.</w:t>
      </w:r>
    </w:p>
    <w:p w14:paraId="1CA7C40D" w14:textId="77777777" w:rsidR="00C22DAC" w:rsidRPr="0001656F" w:rsidRDefault="00C22DAC" w:rsidP="00E85C41">
      <w:pPr>
        <w:pStyle w:val="Heading3"/>
        <w:rPr>
          <w:rFonts w:ascii="Times New Roman" w:hAnsi="Times New Roman" w:cs="Times New Roman"/>
          <w:sz w:val="24"/>
          <w:szCs w:val="24"/>
        </w:rPr>
      </w:pPr>
      <w:bookmarkStart w:id="48" w:name="_Toc382847949"/>
      <w:r w:rsidRPr="0001656F">
        <w:rPr>
          <w:rFonts w:ascii="Times New Roman" w:hAnsi="Times New Roman" w:cs="Times New Roman"/>
          <w:sz w:val="24"/>
          <w:szCs w:val="24"/>
        </w:rPr>
        <w:t>2.3 Computer-Based Technologies</w:t>
      </w:r>
      <w:bookmarkEnd w:id="48"/>
    </w:p>
    <w:p w14:paraId="6B18F758" w14:textId="77777777" w:rsidR="00C22DAC" w:rsidRPr="0001656F" w:rsidRDefault="00A03A2B"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The AECT Standard 2.3 Computer-Based Technologies was met through the artifact </w:t>
      </w:r>
      <w:hyperlink r:id="rId21" w:history="1">
        <w:r w:rsidR="00C22DAC" w:rsidRPr="0001656F">
          <w:rPr>
            <w:rStyle w:val="Hyperlink"/>
            <w:rFonts w:ascii="Times New Roman" w:hAnsi="Times New Roman" w:cs="Times New Roman"/>
            <w:sz w:val="24"/>
            <w:szCs w:val="24"/>
          </w:rPr>
          <w:t>EDTECH541: Spreadsheet or Database Project</w:t>
        </w:r>
      </w:hyperlink>
      <w:r w:rsidR="00C22DAC" w:rsidRPr="0001656F">
        <w:rPr>
          <w:rFonts w:ascii="Times New Roman" w:hAnsi="Times New Roman" w:cs="Times New Roman"/>
          <w:sz w:val="24"/>
          <w:szCs w:val="24"/>
        </w:rPr>
        <w:t xml:space="preserve"> by creating a lesson that requires students to deepen their understanding of graph</w:t>
      </w:r>
      <w:r w:rsidRPr="0001656F">
        <w:rPr>
          <w:rFonts w:ascii="Times New Roman" w:hAnsi="Times New Roman" w:cs="Times New Roman"/>
          <w:sz w:val="24"/>
          <w:szCs w:val="24"/>
        </w:rPr>
        <w:t>ing</w:t>
      </w:r>
      <w:r w:rsidR="00C22DAC" w:rsidRPr="0001656F">
        <w:rPr>
          <w:rFonts w:ascii="Times New Roman" w:hAnsi="Times New Roman" w:cs="Times New Roman"/>
          <w:sz w:val="24"/>
          <w:szCs w:val="24"/>
        </w:rPr>
        <w:t xml:space="preserve"> by using a spreadsheet.</w:t>
      </w:r>
      <w:r w:rsidRPr="0001656F">
        <w:rPr>
          <w:rFonts w:ascii="Times New Roman" w:hAnsi="Times New Roman" w:cs="Times New Roman"/>
          <w:sz w:val="24"/>
          <w:szCs w:val="24"/>
        </w:rPr>
        <w:t xml:space="preserve"> When students graph on a computer they are able to manipulate the data quicker and more efficiently. They are also able to have a greater understanding of the graph. Sometimes when students graph by hand they get caught up on making it look pretty and not why we were graphing the data. Using a computer to do this takes away these issues. I also chose </w:t>
      </w:r>
      <w:hyperlink r:id="rId22" w:history="1">
        <w:r w:rsidR="00C22DAC" w:rsidRPr="0001656F">
          <w:rPr>
            <w:rStyle w:val="Hyperlink"/>
            <w:rFonts w:ascii="Times New Roman" w:hAnsi="Times New Roman" w:cs="Times New Roman"/>
            <w:sz w:val="24"/>
            <w:szCs w:val="24"/>
          </w:rPr>
          <w:t>EDTECH541: Network Administrator Presentation</w:t>
        </w:r>
      </w:hyperlink>
      <w:r w:rsidRPr="0001656F">
        <w:rPr>
          <w:rFonts w:ascii="Times New Roman" w:hAnsi="Times New Roman" w:cs="Times New Roman"/>
          <w:sz w:val="24"/>
          <w:szCs w:val="24"/>
        </w:rPr>
        <w:t xml:space="preserve"> to reflect t</w:t>
      </w:r>
      <w:r w:rsidR="00C22DAC" w:rsidRPr="0001656F">
        <w:rPr>
          <w:rFonts w:ascii="Times New Roman" w:hAnsi="Times New Roman" w:cs="Times New Roman"/>
          <w:sz w:val="24"/>
          <w:szCs w:val="24"/>
        </w:rPr>
        <w:t>he AECT Standard 2.3 Compute</w:t>
      </w:r>
      <w:r w:rsidRPr="0001656F">
        <w:rPr>
          <w:rFonts w:ascii="Times New Roman" w:hAnsi="Times New Roman" w:cs="Times New Roman"/>
          <w:sz w:val="24"/>
          <w:szCs w:val="24"/>
        </w:rPr>
        <w:t>r-Based Technologies because it was</w:t>
      </w:r>
      <w:r w:rsidR="00C22DAC" w:rsidRPr="0001656F">
        <w:rPr>
          <w:rFonts w:ascii="Times New Roman" w:hAnsi="Times New Roman" w:cs="Times New Roman"/>
          <w:sz w:val="24"/>
          <w:szCs w:val="24"/>
        </w:rPr>
        <w:t xml:space="preserve"> a presentation about what is means to be a network administrator.</w:t>
      </w:r>
      <w:r w:rsidRPr="0001656F">
        <w:rPr>
          <w:rFonts w:ascii="Times New Roman" w:hAnsi="Times New Roman" w:cs="Times New Roman"/>
          <w:sz w:val="24"/>
          <w:szCs w:val="24"/>
        </w:rPr>
        <w:t xml:space="preserve"> This presentation used computer based technologies to be created. But it also shows what it takes in </w:t>
      </w:r>
      <w:proofErr w:type="gramStart"/>
      <w:r w:rsidRPr="0001656F">
        <w:rPr>
          <w:rFonts w:ascii="Times New Roman" w:hAnsi="Times New Roman" w:cs="Times New Roman"/>
          <w:sz w:val="24"/>
          <w:szCs w:val="24"/>
        </w:rPr>
        <w:t>the cooperate</w:t>
      </w:r>
      <w:proofErr w:type="gramEnd"/>
      <w:r w:rsidRPr="0001656F">
        <w:rPr>
          <w:rFonts w:ascii="Times New Roman" w:hAnsi="Times New Roman" w:cs="Times New Roman"/>
          <w:sz w:val="24"/>
          <w:szCs w:val="24"/>
        </w:rPr>
        <w:t xml:space="preserve"> world or educational world to maintain these computer based technologies.</w:t>
      </w:r>
    </w:p>
    <w:p w14:paraId="37D5D5E4" w14:textId="77777777" w:rsidR="00C22DAC" w:rsidRPr="0001656F" w:rsidRDefault="00C22DAC" w:rsidP="00E85C41">
      <w:pPr>
        <w:pStyle w:val="Heading3"/>
        <w:rPr>
          <w:rFonts w:ascii="Times New Roman" w:hAnsi="Times New Roman" w:cs="Times New Roman"/>
          <w:sz w:val="24"/>
          <w:szCs w:val="24"/>
        </w:rPr>
      </w:pPr>
      <w:bookmarkStart w:id="49" w:name="_Toc382847950"/>
      <w:r w:rsidRPr="0001656F">
        <w:rPr>
          <w:rFonts w:ascii="Times New Roman" w:hAnsi="Times New Roman" w:cs="Times New Roman"/>
          <w:sz w:val="24"/>
          <w:szCs w:val="24"/>
        </w:rPr>
        <w:t>2.4 Integrated Technologies</w:t>
      </w:r>
      <w:bookmarkEnd w:id="49"/>
    </w:p>
    <w:p w14:paraId="217B6D76" w14:textId="77777777" w:rsidR="00F10270" w:rsidRPr="0001656F" w:rsidRDefault="00116657"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The AECT Standard 2.4 Integrated Technologies was met with artifact </w:t>
      </w:r>
      <w:hyperlink r:id="rId23" w:history="1">
        <w:r w:rsidR="00C22DAC" w:rsidRPr="0001656F">
          <w:rPr>
            <w:rStyle w:val="Hyperlink"/>
            <w:rFonts w:ascii="Times New Roman" w:hAnsi="Times New Roman" w:cs="Times New Roman"/>
            <w:sz w:val="24"/>
            <w:szCs w:val="24"/>
          </w:rPr>
          <w:t>EDTECH541: Content Area Presentation</w:t>
        </w:r>
      </w:hyperlink>
      <w:r w:rsidRPr="0001656F">
        <w:rPr>
          <w:rFonts w:ascii="Times New Roman" w:hAnsi="Times New Roman" w:cs="Times New Roman"/>
          <w:sz w:val="24"/>
          <w:szCs w:val="24"/>
        </w:rPr>
        <w:t xml:space="preserve"> this is because it implemented</w:t>
      </w:r>
      <w:r w:rsidR="00C22DAC" w:rsidRPr="0001656F">
        <w:rPr>
          <w:rFonts w:ascii="Times New Roman" w:hAnsi="Times New Roman" w:cs="Times New Roman"/>
          <w:sz w:val="24"/>
          <w:szCs w:val="24"/>
        </w:rPr>
        <w:t xml:space="preserve"> several technologies and technology resources to aid with different content area learning.</w:t>
      </w:r>
      <w:r w:rsidRPr="0001656F">
        <w:rPr>
          <w:rFonts w:ascii="Times New Roman" w:hAnsi="Times New Roman" w:cs="Times New Roman"/>
          <w:sz w:val="24"/>
          <w:szCs w:val="24"/>
        </w:rPr>
        <w:t xml:space="preserve"> This artifact shows teachers across content areas many different technology tools that are available to them. It explains the expected outcome of using the tools as well as the advantages to using it. </w:t>
      </w:r>
      <w:hyperlink r:id="rId24"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:Virtual</w:t>
        </w:r>
        <w:proofErr w:type="gramEnd"/>
        <w:r w:rsidR="00C22DAC" w:rsidRPr="0001656F">
          <w:rPr>
            <w:rStyle w:val="Hyperlink"/>
            <w:rFonts w:ascii="Times New Roman" w:hAnsi="Times New Roman" w:cs="Times New Roman"/>
            <w:sz w:val="24"/>
            <w:szCs w:val="24"/>
          </w:rPr>
          <w:t xml:space="preserve"> field trip</w:t>
        </w:r>
      </w:hyperlink>
      <w:r w:rsidRPr="0001656F">
        <w:rPr>
          <w:rFonts w:ascii="Times New Roman" w:hAnsi="Times New Roman" w:cs="Times New Roman"/>
          <w:sz w:val="24"/>
          <w:szCs w:val="24"/>
        </w:rPr>
        <w:t xml:space="preserve"> was also chosen to reflect AECT Standard 2.4 Integrated Technologies. </w:t>
      </w:r>
      <w:r w:rsidR="00C22DAC" w:rsidRPr="0001656F">
        <w:rPr>
          <w:rFonts w:ascii="Times New Roman" w:hAnsi="Times New Roman" w:cs="Times New Roman"/>
          <w:sz w:val="24"/>
          <w:szCs w:val="24"/>
        </w:rPr>
        <w:t>This site was created for third grade students in Arizona to interact with the world around t</w:t>
      </w:r>
      <w:r w:rsidRPr="0001656F">
        <w:rPr>
          <w:rFonts w:ascii="Times New Roman" w:hAnsi="Times New Roman" w:cs="Times New Roman"/>
          <w:sz w:val="24"/>
          <w:szCs w:val="24"/>
        </w:rPr>
        <w:t>hem virtually</w:t>
      </w:r>
      <w:r w:rsidR="00C22DAC" w:rsidRPr="0001656F">
        <w:rPr>
          <w:rFonts w:ascii="Times New Roman" w:hAnsi="Times New Roman" w:cs="Times New Roman"/>
          <w:sz w:val="24"/>
          <w:szCs w:val="24"/>
        </w:rPr>
        <w:t xml:space="preserve">.  It meets 2.4 because this project uses multiple forms of media and technology that are integrated together on </w:t>
      </w:r>
      <w:r w:rsidR="00C22DAC" w:rsidRPr="0001656F">
        <w:rPr>
          <w:rFonts w:ascii="Times New Roman" w:hAnsi="Times New Roman" w:cs="Times New Roman"/>
          <w:sz w:val="24"/>
          <w:szCs w:val="24"/>
        </w:rPr>
        <w:lastRenderedPageBreak/>
        <w:t>a website that I created.</w:t>
      </w:r>
      <w:r w:rsidRPr="0001656F">
        <w:rPr>
          <w:rFonts w:ascii="Times New Roman" w:hAnsi="Times New Roman" w:cs="Times New Roman"/>
          <w:sz w:val="24"/>
          <w:szCs w:val="24"/>
        </w:rPr>
        <w:t xml:space="preserve"> Finally I also chose </w:t>
      </w:r>
      <w:hyperlink r:id="rId25" w:history="1">
        <w:r w:rsidR="00C22DAC" w:rsidRPr="0001656F">
          <w:rPr>
            <w:rStyle w:val="Hyperlink"/>
            <w:rFonts w:ascii="Times New Roman" w:hAnsi="Times New Roman" w:cs="Times New Roman"/>
            <w:sz w:val="24"/>
            <w:szCs w:val="24"/>
          </w:rPr>
          <w:t>EDTECH502: Accessibility hot links page</w:t>
        </w:r>
      </w:hyperlink>
      <w:r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This is a site that I create to help people with disabilities find resources to help them. This artifact reflects AECT Standard 2.4 because it shows how I created a webpage to communicate information to students or others by using multiple types of media.</w:t>
      </w:r>
    </w:p>
    <w:p w14:paraId="17231559" w14:textId="77777777" w:rsidR="00C22DAC" w:rsidRPr="0001656F" w:rsidRDefault="00C22DAC" w:rsidP="00E85C41">
      <w:pPr>
        <w:pStyle w:val="Heading2"/>
        <w:rPr>
          <w:rFonts w:ascii="Times New Roman" w:hAnsi="Times New Roman" w:cs="Times New Roman"/>
          <w:sz w:val="24"/>
          <w:szCs w:val="24"/>
        </w:rPr>
      </w:pPr>
      <w:bookmarkStart w:id="50" w:name="_Toc382847951"/>
      <w:commentRangeStart w:id="51"/>
      <w:r w:rsidRPr="0001656F">
        <w:rPr>
          <w:rFonts w:ascii="Times New Roman" w:hAnsi="Times New Roman" w:cs="Times New Roman"/>
          <w:sz w:val="24"/>
          <w:szCs w:val="24"/>
        </w:rPr>
        <w:t>STANDARD 3 UTILIZATION</w:t>
      </w:r>
      <w:bookmarkEnd w:id="50"/>
      <w:commentRangeEnd w:id="51"/>
      <w:r w:rsidR="003E2BDA">
        <w:rPr>
          <w:rStyle w:val="CommentReference"/>
          <w:rFonts w:asciiTheme="minorHAnsi" w:eastAsiaTheme="minorHAnsi" w:hAnsiTheme="minorHAnsi" w:cstheme="minorBidi"/>
          <w:b w:val="0"/>
          <w:bCs w:val="0"/>
          <w:color w:val="auto"/>
        </w:rPr>
        <w:commentReference w:id="51"/>
      </w:r>
    </w:p>
    <w:p w14:paraId="37F6A3C4" w14:textId="77777777" w:rsidR="00C22DAC" w:rsidRPr="0001656F" w:rsidRDefault="00C22DAC" w:rsidP="0001656F">
      <w:pPr>
        <w:spacing w:line="480" w:lineRule="auto"/>
        <w:rPr>
          <w:rFonts w:ascii="Times New Roman" w:hAnsi="Times New Roman" w:cs="Times New Roman"/>
          <w:sz w:val="24"/>
          <w:szCs w:val="24"/>
        </w:rPr>
      </w:pPr>
      <w:r w:rsidRPr="0001656F">
        <w:rPr>
          <w:rFonts w:ascii="Times New Roman" w:hAnsi="Times New Roman" w:cs="Times New Roman"/>
          <w:sz w:val="24"/>
          <w:szCs w:val="24"/>
        </w:rPr>
        <w:t>Candidates demonstrate the knowledge, skills, and dispositions to use processes and resources for learning by applying principles and theories of media utilization, diffusion, implementation, and policy-making.</w:t>
      </w:r>
    </w:p>
    <w:p w14:paraId="0BF56508" w14:textId="77777777" w:rsidR="00C22DAC" w:rsidRPr="0001656F" w:rsidRDefault="00C22DAC" w:rsidP="00E85C41">
      <w:pPr>
        <w:pStyle w:val="Heading3"/>
        <w:rPr>
          <w:rFonts w:ascii="Times New Roman" w:hAnsi="Times New Roman" w:cs="Times New Roman"/>
          <w:sz w:val="24"/>
          <w:szCs w:val="24"/>
        </w:rPr>
      </w:pPr>
      <w:bookmarkStart w:id="52" w:name="_Toc382847952"/>
      <w:r w:rsidRPr="0001656F">
        <w:rPr>
          <w:rFonts w:ascii="Times New Roman" w:hAnsi="Times New Roman" w:cs="Times New Roman"/>
          <w:sz w:val="24"/>
          <w:szCs w:val="24"/>
        </w:rPr>
        <w:t>3.1 Media Utilization</w:t>
      </w:r>
      <w:bookmarkEnd w:id="52"/>
    </w:p>
    <w:p w14:paraId="60319AAD" w14:textId="77777777" w:rsidR="00C22DAC" w:rsidRPr="0001656F" w:rsidRDefault="002A7145" w:rsidP="0001656F">
      <w:pPr>
        <w:spacing w:line="480" w:lineRule="auto"/>
        <w:ind w:firstLine="720"/>
        <w:rPr>
          <w:rFonts w:ascii="Times New Roman" w:hAnsi="Times New Roman" w:cs="Times New Roman"/>
          <w:sz w:val="24"/>
          <w:szCs w:val="24"/>
        </w:rPr>
      </w:pPr>
      <w:r w:rsidRPr="0001656F">
        <w:rPr>
          <w:rFonts w:ascii="Times New Roman" w:hAnsi="Times New Roman" w:cs="Times New Roman"/>
          <w:color w:val="333333"/>
          <w:sz w:val="24"/>
          <w:szCs w:val="24"/>
          <w:shd w:val="clear" w:color="auto" w:fill="FFFFFF"/>
        </w:rPr>
        <w:t xml:space="preserve">The </w:t>
      </w:r>
      <w:hyperlink r:id="rId26" w:history="1">
        <w:r w:rsidR="00C22DAC" w:rsidRPr="0001656F">
          <w:rPr>
            <w:rStyle w:val="Hyperlink"/>
            <w:rFonts w:ascii="Times New Roman" w:hAnsi="Times New Roman" w:cs="Times New Roman"/>
            <w:sz w:val="24"/>
            <w:szCs w:val="24"/>
            <w:shd w:val="clear" w:color="auto" w:fill="FFFFFF"/>
          </w:rPr>
          <w:t>EDTECH 541: Relative Advantage Chart</w:t>
        </w:r>
      </w:hyperlink>
      <w:r w:rsidRPr="0001656F">
        <w:rPr>
          <w:rFonts w:ascii="Times New Roman" w:hAnsi="Times New Roman" w:cs="Times New Roman"/>
          <w:color w:val="333333"/>
          <w:sz w:val="24"/>
          <w:szCs w:val="24"/>
          <w:shd w:val="clear" w:color="auto" w:fill="FFFFFF"/>
        </w:rPr>
        <w:t xml:space="preserve"> shows t</w:t>
      </w:r>
      <w:r w:rsidR="00C22DAC" w:rsidRPr="0001656F">
        <w:rPr>
          <w:rFonts w:ascii="Times New Roman" w:hAnsi="Times New Roman" w:cs="Times New Roman"/>
          <w:color w:val="333333"/>
          <w:sz w:val="24"/>
          <w:szCs w:val="24"/>
          <w:shd w:val="clear" w:color="auto" w:fill="FFFFFF"/>
        </w:rPr>
        <w:t>he</w:t>
      </w:r>
      <w:r w:rsidR="00C22DAC" w:rsidRPr="0001656F">
        <w:rPr>
          <w:rStyle w:val="apple-converted-space"/>
          <w:rFonts w:ascii="Times New Roman" w:hAnsi="Times New Roman" w:cs="Times New Roman"/>
          <w:color w:val="333333"/>
          <w:sz w:val="24"/>
          <w:szCs w:val="24"/>
          <w:shd w:val="clear" w:color="auto" w:fill="FFFFFF"/>
        </w:rPr>
        <w:t> </w:t>
      </w:r>
      <w:r w:rsidR="00C22DAC" w:rsidRPr="0001656F">
        <w:rPr>
          <w:rFonts w:ascii="Times New Roman" w:hAnsi="Times New Roman" w:cs="Times New Roman"/>
          <w:color w:val="333333"/>
          <w:sz w:val="24"/>
          <w:szCs w:val="24"/>
          <w:shd w:val="clear" w:color="auto" w:fill="FFFFFF"/>
        </w:rPr>
        <w:t xml:space="preserve">3.1 Media Utilization AECT Standards </w:t>
      </w:r>
      <w:commentRangeStart w:id="53"/>
      <w:r w:rsidR="00C22DAC" w:rsidRPr="0001656F">
        <w:rPr>
          <w:rFonts w:ascii="Times New Roman" w:hAnsi="Times New Roman" w:cs="Times New Roman"/>
          <w:color w:val="333333"/>
          <w:sz w:val="24"/>
          <w:szCs w:val="24"/>
          <w:shd w:val="clear" w:color="auto" w:fill="FFFFFF"/>
        </w:rPr>
        <w:t xml:space="preserve">was </w:t>
      </w:r>
      <w:commentRangeEnd w:id="53"/>
      <w:r w:rsidR="00B31D6B">
        <w:rPr>
          <w:rStyle w:val="CommentReference"/>
        </w:rPr>
        <w:commentReference w:id="53"/>
      </w:r>
      <w:r w:rsidR="00C22DAC" w:rsidRPr="0001656F">
        <w:rPr>
          <w:rFonts w:ascii="Times New Roman" w:hAnsi="Times New Roman" w:cs="Times New Roman"/>
          <w:color w:val="333333"/>
          <w:sz w:val="24"/>
          <w:szCs w:val="24"/>
          <w:shd w:val="clear" w:color="auto" w:fill="FFFFFF"/>
        </w:rPr>
        <w:t xml:space="preserve">met </w:t>
      </w:r>
      <w:r w:rsidRPr="0001656F">
        <w:rPr>
          <w:rFonts w:ascii="Times New Roman" w:hAnsi="Times New Roman" w:cs="Times New Roman"/>
          <w:color w:val="333333"/>
          <w:sz w:val="24"/>
          <w:szCs w:val="24"/>
          <w:shd w:val="clear" w:color="auto" w:fill="FFFFFF"/>
        </w:rPr>
        <w:t>because I</w:t>
      </w:r>
      <w:r w:rsidR="00C22DAC" w:rsidRPr="0001656F">
        <w:rPr>
          <w:rFonts w:ascii="Times New Roman" w:hAnsi="Times New Roman" w:cs="Times New Roman"/>
          <w:color w:val="333333"/>
          <w:sz w:val="24"/>
          <w:szCs w:val="24"/>
          <w:shd w:val="clear" w:color="auto" w:fill="FFFFFF"/>
        </w:rPr>
        <w:t xml:space="preserve"> </w:t>
      </w:r>
      <w:r w:rsidRPr="0001656F">
        <w:rPr>
          <w:rFonts w:ascii="Times New Roman" w:hAnsi="Times New Roman" w:cs="Times New Roman"/>
          <w:color w:val="333333"/>
          <w:sz w:val="24"/>
          <w:szCs w:val="24"/>
          <w:shd w:val="clear" w:color="auto" w:fill="FFFFFF"/>
        </w:rPr>
        <w:t>got to learn</w:t>
      </w:r>
      <w:r w:rsidR="00C22DAC" w:rsidRPr="0001656F">
        <w:rPr>
          <w:rFonts w:ascii="Times New Roman" w:hAnsi="Times New Roman" w:cs="Times New Roman"/>
          <w:color w:val="333333"/>
          <w:sz w:val="24"/>
          <w:szCs w:val="24"/>
          <w:shd w:val="clear" w:color="auto" w:fill="FFFFFF"/>
        </w:rPr>
        <w:t xml:space="preserve"> about many different types of technologies/media and </w:t>
      </w:r>
      <w:r w:rsidRPr="0001656F">
        <w:rPr>
          <w:rFonts w:ascii="Times New Roman" w:hAnsi="Times New Roman" w:cs="Times New Roman"/>
          <w:color w:val="333333"/>
          <w:sz w:val="24"/>
          <w:szCs w:val="24"/>
          <w:shd w:val="clear" w:color="auto" w:fill="FFFFFF"/>
        </w:rPr>
        <w:t>I also created a list of ideas</w:t>
      </w:r>
      <w:r w:rsidR="00C22DAC" w:rsidRPr="0001656F">
        <w:rPr>
          <w:rFonts w:ascii="Times New Roman" w:hAnsi="Times New Roman" w:cs="Times New Roman"/>
          <w:color w:val="333333"/>
          <w:sz w:val="24"/>
          <w:szCs w:val="24"/>
          <w:shd w:val="clear" w:color="auto" w:fill="FFFFFF"/>
        </w:rPr>
        <w:t xml:space="preserve"> of ho</w:t>
      </w:r>
      <w:r w:rsidRPr="0001656F">
        <w:rPr>
          <w:rFonts w:ascii="Times New Roman" w:hAnsi="Times New Roman" w:cs="Times New Roman"/>
          <w:color w:val="333333"/>
          <w:sz w:val="24"/>
          <w:szCs w:val="24"/>
          <w:shd w:val="clear" w:color="auto" w:fill="FFFFFF"/>
        </w:rPr>
        <w:t>w to use them in the classroom. I also research</w:t>
      </w:r>
      <w:ins w:id="54" w:author="Gilbert S. Apodaca" w:date="2014-03-16T20:22:00Z">
        <w:r w:rsidR="00B31D6B">
          <w:rPr>
            <w:rFonts w:ascii="Times New Roman" w:hAnsi="Times New Roman" w:cs="Times New Roman"/>
            <w:color w:val="333333"/>
            <w:sz w:val="24"/>
            <w:szCs w:val="24"/>
            <w:shd w:val="clear" w:color="auto" w:fill="FFFFFF"/>
          </w:rPr>
          <w:t>ed</w:t>
        </w:r>
      </w:ins>
      <w:r w:rsidRPr="0001656F">
        <w:rPr>
          <w:rFonts w:ascii="Times New Roman" w:hAnsi="Times New Roman" w:cs="Times New Roman"/>
          <w:color w:val="333333"/>
          <w:sz w:val="24"/>
          <w:szCs w:val="24"/>
          <w:shd w:val="clear" w:color="auto" w:fill="FFFFFF"/>
        </w:rPr>
        <w:t xml:space="preserve"> why these ways </w:t>
      </w:r>
      <w:r w:rsidR="00C22DAC" w:rsidRPr="0001656F">
        <w:rPr>
          <w:rFonts w:ascii="Times New Roman" w:hAnsi="Times New Roman" w:cs="Times New Roman"/>
          <w:color w:val="333333"/>
          <w:sz w:val="24"/>
          <w:szCs w:val="24"/>
          <w:shd w:val="clear" w:color="auto" w:fill="FFFFFF"/>
        </w:rPr>
        <w:t>would be advantageous for the students.</w:t>
      </w:r>
      <w:r w:rsidRPr="0001656F">
        <w:rPr>
          <w:rFonts w:ascii="Times New Roman" w:hAnsi="Times New Roman" w:cs="Times New Roman"/>
          <w:color w:val="333333"/>
          <w:sz w:val="24"/>
          <w:szCs w:val="24"/>
          <w:shd w:val="clear" w:color="auto" w:fill="FFFFFF"/>
        </w:rPr>
        <w:t xml:space="preserve"> By focusing on the advantages to using a certain type of technology or media in a classroom one is better able to </w:t>
      </w:r>
      <w:r w:rsidR="00F10270" w:rsidRPr="0001656F">
        <w:rPr>
          <w:rFonts w:ascii="Times New Roman" w:hAnsi="Times New Roman" w:cs="Times New Roman"/>
          <w:color w:val="333333"/>
          <w:sz w:val="24"/>
          <w:szCs w:val="24"/>
          <w:shd w:val="clear" w:color="auto" w:fill="FFFFFF"/>
        </w:rPr>
        <w:t>understand</w:t>
      </w:r>
      <w:r w:rsidRPr="0001656F">
        <w:rPr>
          <w:rFonts w:ascii="Times New Roman" w:hAnsi="Times New Roman" w:cs="Times New Roman"/>
          <w:color w:val="333333"/>
          <w:sz w:val="24"/>
          <w:szCs w:val="24"/>
          <w:shd w:val="clear" w:color="auto" w:fill="FFFFFF"/>
        </w:rPr>
        <w:t xml:space="preserve"> its impact. Instead of using a media just for the sake of using it, one needs to reflect on why this form of media is more beneficial then other type of media. My </w:t>
      </w:r>
      <w:hyperlink r:id="rId27"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:Fact</w:t>
        </w:r>
        <w:proofErr w:type="gramEnd"/>
        <w:r w:rsidR="00C22DAC" w:rsidRPr="0001656F">
          <w:rPr>
            <w:rStyle w:val="Hyperlink"/>
            <w:rFonts w:ascii="Times New Roman" w:hAnsi="Times New Roman" w:cs="Times New Roman"/>
            <w:sz w:val="24"/>
            <w:szCs w:val="24"/>
          </w:rPr>
          <w:t xml:space="preserve"> or Opinion WebQuest</w:t>
        </w:r>
      </w:hyperlink>
      <w:r w:rsidRPr="0001656F">
        <w:rPr>
          <w:rFonts w:ascii="Times New Roman" w:hAnsi="Times New Roman" w:cs="Times New Roman"/>
          <w:color w:val="333333"/>
          <w:sz w:val="24"/>
          <w:szCs w:val="24"/>
          <w:shd w:val="clear" w:color="auto" w:fill="FFFFFF"/>
        </w:rPr>
        <w:t xml:space="preserve"> artifact also reflect </w:t>
      </w:r>
      <w:r w:rsidRPr="0001656F">
        <w:rPr>
          <w:rFonts w:ascii="Times New Roman" w:hAnsi="Times New Roman" w:cs="Times New Roman"/>
          <w:sz w:val="24"/>
          <w:szCs w:val="24"/>
        </w:rPr>
        <w:t>3.1</w:t>
      </w:r>
      <w:r w:rsidR="00C22DAC" w:rsidRPr="0001656F">
        <w:rPr>
          <w:rFonts w:ascii="Times New Roman" w:hAnsi="Times New Roman" w:cs="Times New Roman"/>
          <w:sz w:val="24"/>
          <w:szCs w:val="24"/>
        </w:rPr>
        <w:t xml:space="preserve"> because there are several types of media that is used throughout the </w:t>
      </w:r>
      <w:r w:rsidRPr="0001656F">
        <w:rPr>
          <w:rFonts w:ascii="Times New Roman" w:hAnsi="Times New Roman" w:cs="Times New Roman"/>
          <w:sz w:val="24"/>
          <w:szCs w:val="24"/>
        </w:rPr>
        <w:t>WebQuest</w:t>
      </w:r>
      <w:r w:rsidR="00C22DAC" w:rsidRPr="0001656F">
        <w:rPr>
          <w:rFonts w:ascii="Times New Roman" w:hAnsi="Times New Roman" w:cs="Times New Roman"/>
          <w:sz w:val="24"/>
          <w:szCs w:val="24"/>
        </w:rPr>
        <w:t>.</w:t>
      </w:r>
      <w:r w:rsidRPr="0001656F">
        <w:rPr>
          <w:rFonts w:ascii="Times New Roman" w:hAnsi="Times New Roman" w:cs="Times New Roman"/>
          <w:sz w:val="24"/>
          <w:szCs w:val="24"/>
        </w:rPr>
        <w:t xml:space="preserve"> All of these forms of media were strategically picked to help students better comprehend a </w:t>
      </w:r>
      <w:r w:rsidR="00F10270" w:rsidRPr="0001656F">
        <w:rPr>
          <w:rFonts w:ascii="Times New Roman" w:hAnsi="Times New Roman" w:cs="Times New Roman"/>
          <w:sz w:val="24"/>
          <w:szCs w:val="24"/>
        </w:rPr>
        <w:t>usually</w:t>
      </w:r>
      <w:r w:rsidRPr="0001656F">
        <w:rPr>
          <w:rFonts w:ascii="Times New Roman" w:hAnsi="Times New Roman" w:cs="Times New Roman"/>
          <w:sz w:val="24"/>
          <w:szCs w:val="24"/>
        </w:rPr>
        <w:t xml:space="preserve"> confusing and boring concept.</w:t>
      </w:r>
      <w:r w:rsidR="00F10270" w:rsidRPr="0001656F">
        <w:rPr>
          <w:rFonts w:ascii="Times New Roman" w:hAnsi="Times New Roman" w:cs="Times New Roman"/>
          <w:color w:val="333333"/>
          <w:sz w:val="24"/>
          <w:szCs w:val="24"/>
          <w:shd w:val="clear" w:color="auto" w:fill="FFFFFF"/>
        </w:rPr>
        <w:t xml:space="preserve"> Finally, the </w:t>
      </w:r>
      <w:hyperlink r:id="rId28" w:history="1">
        <w:r w:rsidR="00F10270" w:rsidRPr="0001656F">
          <w:rPr>
            <w:rStyle w:val="Hyperlink"/>
            <w:rFonts w:ascii="Times New Roman" w:hAnsi="Times New Roman" w:cs="Times New Roman"/>
            <w:sz w:val="24"/>
            <w:szCs w:val="24"/>
          </w:rPr>
          <w:t>EDTECH502</w:t>
        </w:r>
        <w:proofErr w:type="gramStart"/>
        <w:r w:rsidR="00F10270" w:rsidRPr="0001656F">
          <w:rPr>
            <w:rStyle w:val="Hyperlink"/>
            <w:rFonts w:ascii="Times New Roman" w:hAnsi="Times New Roman" w:cs="Times New Roman"/>
            <w:sz w:val="24"/>
            <w:szCs w:val="24"/>
          </w:rPr>
          <w:t>:M</w:t>
        </w:r>
        <w:proofErr w:type="gramEnd"/>
        <w:r w:rsidR="00F10270" w:rsidRPr="0001656F">
          <w:rPr>
            <w:rStyle w:val="Hyperlink"/>
            <w:rFonts w:ascii="Times New Roman" w:hAnsi="Times New Roman" w:cs="Times New Roman"/>
            <w:sz w:val="24"/>
            <w:szCs w:val="24"/>
          </w:rPr>
          <w:t>-learning activity</w:t>
        </w:r>
      </w:hyperlink>
      <w:r w:rsidR="00F10270" w:rsidRPr="0001656F">
        <w:rPr>
          <w:rFonts w:ascii="Times New Roman" w:hAnsi="Times New Roman" w:cs="Times New Roman"/>
          <w:sz w:val="24"/>
          <w:szCs w:val="24"/>
        </w:rPr>
        <w:t xml:space="preserve"> is a m</w:t>
      </w:r>
      <w:r w:rsidR="00C22DAC" w:rsidRPr="0001656F">
        <w:rPr>
          <w:rFonts w:ascii="Times New Roman" w:hAnsi="Times New Roman" w:cs="Times New Roman"/>
          <w:sz w:val="24"/>
          <w:szCs w:val="24"/>
        </w:rPr>
        <w:t xml:space="preserve">obile activity </w:t>
      </w:r>
      <w:r w:rsidR="00F10270" w:rsidRPr="0001656F">
        <w:rPr>
          <w:rFonts w:ascii="Times New Roman" w:hAnsi="Times New Roman" w:cs="Times New Roman"/>
          <w:sz w:val="24"/>
          <w:szCs w:val="24"/>
        </w:rPr>
        <w:t xml:space="preserve">that </w:t>
      </w:r>
      <w:r w:rsidR="00C22DAC" w:rsidRPr="0001656F">
        <w:rPr>
          <w:rFonts w:ascii="Times New Roman" w:hAnsi="Times New Roman" w:cs="Times New Roman"/>
          <w:sz w:val="24"/>
          <w:szCs w:val="24"/>
        </w:rPr>
        <w:t>was designed for third graders that live in southern Arizona. It meets AECT Standard 3.1 Media Utilization because this activity uses multiple forms a media to help students learn and comprehend</w:t>
      </w:r>
      <w:r w:rsidR="00F10270" w:rsidRPr="0001656F">
        <w:rPr>
          <w:rFonts w:ascii="Times New Roman" w:hAnsi="Times New Roman" w:cs="Times New Roman"/>
          <w:sz w:val="24"/>
          <w:szCs w:val="24"/>
        </w:rPr>
        <w:t xml:space="preserve"> as well. I have learned that when I choose to use media in my classroom it is important to step back and think about how the activity is going to benefit my students and is there another way that may not take as much time that would work just as well. If I can see the </w:t>
      </w:r>
      <w:r w:rsidR="00F10270" w:rsidRPr="0001656F">
        <w:rPr>
          <w:rFonts w:ascii="Times New Roman" w:hAnsi="Times New Roman" w:cs="Times New Roman"/>
          <w:sz w:val="24"/>
          <w:szCs w:val="24"/>
        </w:rPr>
        <w:lastRenderedPageBreak/>
        <w:t>benefit of using the media then I implement it into my lesson plan. I have found that doing this has created a richer learning environment in my classroom.</w:t>
      </w:r>
    </w:p>
    <w:p w14:paraId="6A07D695" w14:textId="77777777" w:rsidR="00C22DAC" w:rsidRPr="0001656F" w:rsidRDefault="00C22DAC" w:rsidP="00E85C41">
      <w:pPr>
        <w:pStyle w:val="Heading3"/>
        <w:rPr>
          <w:rFonts w:ascii="Times New Roman" w:hAnsi="Times New Roman" w:cs="Times New Roman"/>
          <w:sz w:val="24"/>
          <w:szCs w:val="24"/>
        </w:rPr>
      </w:pPr>
      <w:bookmarkStart w:id="55" w:name="_Toc382847953"/>
      <w:r w:rsidRPr="0001656F">
        <w:rPr>
          <w:rFonts w:ascii="Times New Roman" w:hAnsi="Times New Roman" w:cs="Times New Roman"/>
          <w:sz w:val="24"/>
          <w:szCs w:val="24"/>
        </w:rPr>
        <w:t>3.2 Diffusion of Innovations</w:t>
      </w:r>
      <w:bookmarkEnd w:id="55"/>
    </w:p>
    <w:p w14:paraId="49BFF602" w14:textId="77777777" w:rsidR="00C22DAC" w:rsidRPr="0001656F" w:rsidRDefault="00F10270" w:rsidP="0001656F">
      <w:pPr>
        <w:spacing w:line="480" w:lineRule="auto"/>
        <w:ind w:firstLine="720"/>
        <w:rPr>
          <w:rFonts w:ascii="Times New Roman" w:hAnsi="Times New Roman" w:cs="Times New Roman"/>
          <w:color w:val="333333"/>
          <w:sz w:val="24"/>
          <w:szCs w:val="24"/>
          <w:shd w:val="clear" w:color="auto" w:fill="FFFFFF"/>
        </w:rPr>
      </w:pPr>
      <w:r w:rsidRPr="0001656F">
        <w:rPr>
          <w:rFonts w:ascii="Times New Roman" w:hAnsi="Times New Roman" w:cs="Times New Roman"/>
          <w:color w:val="333333"/>
          <w:sz w:val="24"/>
          <w:szCs w:val="24"/>
          <w:shd w:val="clear" w:color="auto" w:fill="FFFFFF"/>
        </w:rPr>
        <w:t>The AECT standard 3.2 Diffusion of Innovations was </w:t>
      </w:r>
      <w:r w:rsidR="009F1835" w:rsidRPr="0001656F">
        <w:rPr>
          <w:rFonts w:ascii="Times New Roman" w:hAnsi="Times New Roman" w:cs="Times New Roman"/>
          <w:color w:val="333333"/>
          <w:sz w:val="24"/>
          <w:szCs w:val="24"/>
          <w:shd w:val="clear" w:color="auto" w:fill="FFFFFF"/>
        </w:rPr>
        <w:t>met in</w:t>
      </w:r>
      <w:r w:rsidRPr="0001656F">
        <w:rPr>
          <w:rFonts w:ascii="Times New Roman" w:hAnsi="Times New Roman" w:cs="Times New Roman"/>
          <w:color w:val="333333"/>
          <w:sz w:val="24"/>
          <w:szCs w:val="24"/>
          <w:shd w:val="clear" w:color="auto" w:fill="FFFFFF"/>
        </w:rPr>
        <w:t xml:space="preserve"> </w:t>
      </w:r>
      <w:hyperlink r:id="rId29" w:history="1">
        <w:r w:rsidR="00C22DAC" w:rsidRPr="0001656F">
          <w:rPr>
            <w:rStyle w:val="Hyperlink"/>
            <w:rFonts w:ascii="Times New Roman" w:hAnsi="Times New Roman" w:cs="Times New Roman"/>
            <w:sz w:val="24"/>
            <w:szCs w:val="24"/>
          </w:rPr>
          <w:t>EDTECH541: Community Building &amp; Social Networking Project</w:t>
        </w:r>
      </w:hyperlink>
      <w:r w:rsidRPr="0001656F">
        <w:rPr>
          <w:rFonts w:ascii="Times New Roman" w:hAnsi="Times New Roman" w:cs="Times New Roman"/>
          <w:sz w:val="24"/>
          <w:szCs w:val="24"/>
        </w:rPr>
        <w:t xml:space="preserve"> </w:t>
      </w:r>
      <w:r w:rsidR="00C22DAC" w:rsidRPr="0001656F">
        <w:rPr>
          <w:rFonts w:ascii="Times New Roman" w:hAnsi="Times New Roman" w:cs="Times New Roman"/>
          <w:color w:val="333333"/>
          <w:sz w:val="24"/>
          <w:szCs w:val="24"/>
          <w:shd w:val="clear" w:color="auto" w:fill="FFFFFF"/>
        </w:rPr>
        <w:t>by creating a lesson plan that use</w:t>
      </w:r>
      <w:r w:rsidRPr="0001656F">
        <w:rPr>
          <w:rFonts w:ascii="Times New Roman" w:hAnsi="Times New Roman" w:cs="Times New Roman"/>
          <w:color w:val="333333"/>
          <w:sz w:val="24"/>
          <w:szCs w:val="24"/>
          <w:shd w:val="clear" w:color="auto" w:fill="FFFFFF"/>
        </w:rPr>
        <w:t>s</w:t>
      </w:r>
      <w:r w:rsidR="00C22DAC" w:rsidRPr="0001656F">
        <w:rPr>
          <w:rFonts w:ascii="Times New Roman" w:hAnsi="Times New Roman" w:cs="Times New Roman"/>
          <w:color w:val="333333"/>
          <w:sz w:val="24"/>
          <w:szCs w:val="24"/>
          <w:shd w:val="clear" w:color="auto" w:fill="FFFFFF"/>
        </w:rPr>
        <w:t xml:space="preserve"> many social networking sites and infusing them in to a classroom curriculum.</w:t>
      </w:r>
      <w:r w:rsidRPr="0001656F">
        <w:rPr>
          <w:rFonts w:ascii="Times New Roman" w:hAnsi="Times New Roman" w:cs="Times New Roman"/>
          <w:color w:val="333333"/>
          <w:sz w:val="24"/>
          <w:szCs w:val="24"/>
          <w:shd w:val="clear" w:color="auto" w:fill="FFFFFF"/>
        </w:rPr>
        <w:t xml:space="preserve"> By planning out a lesson that allowed my student to connect with peers across the country students become excited and engaged in the learning process. I found that they stay on task better when they knew their work was going to be published on the internet for their pen pals to see. Allowing students to publish their work has been proven to be very beneficial. “Students will need this knowledge and understanding as their lives (personal and professional) become more entwined in and dependent on social media. Just don’t dismiss its role in their lives and its potential as a learning tool” (</w:t>
      </w:r>
      <w:proofErr w:type="spellStart"/>
      <w:r w:rsidRPr="0001656F">
        <w:rPr>
          <w:rFonts w:ascii="Times New Roman" w:eastAsia="Times New Roman" w:hAnsi="Times New Roman" w:cs="Times New Roman"/>
          <w:color w:val="000000"/>
          <w:sz w:val="24"/>
          <w:szCs w:val="24"/>
        </w:rPr>
        <w:t>Wigg</w:t>
      </w:r>
      <w:proofErr w:type="spellEnd"/>
      <w:r w:rsidRPr="0001656F">
        <w:rPr>
          <w:rFonts w:ascii="Times New Roman" w:eastAsia="Times New Roman" w:hAnsi="Times New Roman" w:cs="Times New Roman"/>
          <w:color w:val="000000"/>
          <w:sz w:val="24"/>
          <w:szCs w:val="24"/>
        </w:rPr>
        <w:t>, 2013). I have began teaching teachers at my site the importance of using social media and how we can use it as a form of communication in the classroom between peers, students, teachers, and parents.</w:t>
      </w:r>
      <w:r w:rsidRPr="0001656F">
        <w:rPr>
          <w:rFonts w:ascii="Times New Roman" w:hAnsi="Times New Roman" w:cs="Times New Roman"/>
          <w:color w:val="333333"/>
          <w:sz w:val="24"/>
          <w:szCs w:val="24"/>
          <w:shd w:val="clear" w:color="auto" w:fill="FFFFFF"/>
        </w:rPr>
        <w:t xml:space="preserve"> The artifact </w:t>
      </w:r>
      <w:hyperlink r:id="rId30" w:history="1">
        <w:r w:rsidR="00C22DAC" w:rsidRPr="0001656F">
          <w:rPr>
            <w:rStyle w:val="Hyperlink"/>
            <w:rFonts w:ascii="Times New Roman" w:hAnsi="Times New Roman" w:cs="Times New Roman"/>
            <w:sz w:val="24"/>
            <w:szCs w:val="24"/>
          </w:rPr>
          <w:t>EDTECH541: Adaptive/Assistive Technology</w:t>
        </w:r>
      </w:hyperlink>
      <w:r w:rsidRPr="0001656F">
        <w:rPr>
          <w:rFonts w:ascii="Times New Roman" w:hAnsi="Times New Roman" w:cs="Times New Roman"/>
          <w:color w:val="333333"/>
          <w:sz w:val="24"/>
          <w:szCs w:val="24"/>
          <w:shd w:val="clear" w:color="auto" w:fill="FFFFFF"/>
        </w:rPr>
        <w:t xml:space="preserve"> also meets t</w:t>
      </w:r>
      <w:r w:rsidR="00C22DAC" w:rsidRPr="0001656F">
        <w:rPr>
          <w:rFonts w:ascii="Times New Roman" w:hAnsi="Times New Roman" w:cs="Times New Roman"/>
          <w:sz w:val="24"/>
          <w:szCs w:val="24"/>
        </w:rPr>
        <w:t xml:space="preserve">he AECT Standard 3.2 Diffusion of Innovations </w:t>
      </w:r>
      <w:r w:rsidRPr="0001656F">
        <w:rPr>
          <w:rFonts w:ascii="Times New Roman" w:hAnsi="Times New Roman" w:cs="Times New Roman"/>
          <w:sz w:val="24"/>
          <w:szCs w:val="24"/>
        </w:rPr>
        <w:t>by</w:t>
      </w:r>
      <w:r w:rsidR="00C22DAC" w:rsidRPr="0001656F">
        <w:rPr>
          <w:rFonts w:ascii="Times New Roman" w:hAnsi="Times New Roman" w:cs="Times New Roman"/>
          <w:sz w:val="24"/>
          <w:szCs w:val="24"/>
        </w:rPr>
        <w:t> addressed learning about different technologies and strategies that can better students with disabilities and by applying them to classroom use.</w:t>
      </w:r>
      <w:r w:rsidRPr="0001656F">
        <w:rPr>
          <w:rFonts w:ascii="Times New Roman" w:hAnsi="Times New Roman" w:cs="Times New Roman"/>
          <w:sz w:val="24"/>
          <w:szCs w:val="24"/>
        </w:rPr>
        <w:t xml:space="preserve"> These different types of technologies can connect students with disabilities to the classroom and curriculum in ways that were never possible before. It allows students to break down barriers that once stood in their way. </w:t>
      </w:r>
      <w:commentRangeStart w:id="56"/>
      <w:r w:rsidRPr="0001656F">
        <w:rPr>
          <w:rFonts w:ascii="Times New Roman" w:hAnsi="Times New Roman" w:cs="Times New Roman"/>
          <w:sz w:val="24"/>
          <w:szCs w:val="24"/>
        </w:rPr>
        <w:t xml:space="preserve">On a side note, I just started laughing because I have dyslexia and for the life of me I could not type the word “barriers”. So without even thinking I just picked up my phone said “ok Google, barriers” and presto it read the word to me, told me the definition, and I could see it so I could type it into this paper! I heart technology! </w:t>
      </w:r>
      <w:commentRangeEnd w:id="56"/>
      <w:r w:rsidR="00B31D6B">
        <w:rPr>
          <w:rStyle w:val="CommentReference"/>
        </w:rPr>
        <w:commentReference w:id="56"/>
      </w:r>
      <w:r w:rsidRPr="0001656F">
        <w:rPr>
          <w:rFonts w:ascii="Times New Roman" w:hAnsi="Times New Roman" w:cs="Times New Roman"/>
          <w:sz w:val="24"/>
          <w:szCs w:val="24"/>
        </w:rPr>
        <w:t xml:space="preserve">This type of technology and </w:t>
      </w:r>
      <w:proofErr w:type="gramStart"/>
      <w:r w:rsidRPr="0001656F">
        <w:rPr>
          <w:rFonts w:ascii="Times New Roman" w:hAnsi="Times New Roman" w:cs="Times New Roman"/>
          <w:sz w:val="24"/>
          <w:szCs w:val="24"/>
        </w:rPr>
        <w:lastRenderedPageBreak/>
        <w:t>teaching</w:t>
      </w:r>
      <w:proofErr w:type="gramEnd"/>
      <w:r w:rsidRPr="0001656F">
        <w:rPr>
          <w:rFonts w:ascii="Times New Roman" w:hAnsi="Times New Roman" w:cs="Times New Roman"/>
          <w:sz w:val="24"/>
          <w:szCs w:val="24"/>
        </w:rPr>
        <w:t xml:space="preserve"> students how to use it as a tool teaches them they can go through life without obstacles holding them back.</w:t>
      </w:r>
    </w:p>
    <w:p w14:paraId="644D896F" w14:textId="77777777" w:rsidR="00C22DAC" w:rsidRPr="0001656F" w:rsidRDefault="00C22DAC" w:rsidP="00E85C41">
      <w:pPr>
        <w:pStyle w:val="Heading3"/>
        <w:rPr>
          <w:rFonts w:ascii="Times New Roman" w:hAnsi="Times New Roman" w:cs="Times New Roman"/>
          <w:sz w:val="24"/>
          <w:szCs w:val="24"/>
        </w:rPr>
      </w:pPr>
      <w:bookmarkStart w:id="57" w:name="_Toc382847954"/>
      <w:r w:rsidRPr="0001656F">
        <w:rPr>
          <w:rFonts w:ascii="Times New Roman" w:hAnsi="Times New Roman" w:cs="Times New Roman"/>
          <w:sz w:val="24"/>
          <w:szCs w:val="24"/>
        </w:rPr>
        <w:t>3.3 Implementation and Institutionalization</w:t>
      </w:r>
      <w:bookmarkEnd w:id="57"/>
    </w:p>
    <w:p w14:paraId="0D9E57F2" w14:textId="77777777" w:rsidR="00C22DAC" w:rsidRPr="0001656F" w:rsidRDefault="00F10270"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I used </w:t>
      </w:r>
      <w:hyperlink r:id="rId31" w:history="1">
        <w:r w:rsidR="00C22DAC" w:rsidRPr="0001656F">
          <w:rPr>
            <w:rStyle w:val="Hyperlink"/>
            <w:rFonts w:ascii="Times New Roman" w:hAnsi="Times New Roman" w:cs="Times New Roman"/>
            <w:sz w:val="24"/>
            <w:szCs w:val="24"/>
          </w:rPr>
          <w:t>EDTECH502</w:t>
        </w:r>
        <w:proofErr w:type="gramStart"/>
        <w:r w:rsidR="00C22DAC" w:rsidRPr="0001656F">
          <w:rPr>
            <w:rStyle w:val="Hyperlink"/>
            <w:rFonts w:ascii="Times New Roman" w:hAnsi="Times New Roman" w:cs="Times New Roman"/>
            <w:sz w:val="24"/>
            <w:szCs w:val="24"/>
          </w:rPr>
          <w:t>:Interactive</w:t>
        </w:r>
        <w:proofErr w:type="gramEnd"/>
        <w:r w:rsidR="00C22DAC" w:rsidRPr="0001656F">
          <w:rPr>
            <w:rStyle w:val="Hyperlink"/>
            <w:rFonts w:ascii="Times New Roman" w:hAnsi="Times New Roman" w:cs="Times New Roman"/>
            <w:sz w:val="24"/>
            <w:szCs w:val="24"/>
          </w:rPr>
          <w:t xml:space="preserve"> concept map</w:t>
        </w:r>
      </w:hyperlink>
      <w:r w:rsidRPr="0001656F">
        <w:rPr>
          <w:rFonts w:ascii="Times New Roman" w:hAnsi="Times New Roman" w:cs="Times New Roman"/>
          <w:sz w:val="24"/>
          <w:szCs w:val="24"/>
        </w:rPr>
        <w:t xml:space="preserve"> in my classroom of third graders. </w:t>
      </w:r>
      <w:r w:rsidR="00C22DAC" w:rsidRPr="0001656F">
        <w:rPr>
          <w:rFonts w:ascii="Times New Roman" w:hAnsi="Times New Roman" w:cs="Times New Roman"/>
          <w:sz w:val="24"/>
          <w:szCs w:val="24"/>
        </w:rPr>
        <w:t>This</w:t>
      </w:r>
      <w:r w:rsidRPr="0001656F">
        <w:rPr>
          <w:rFonts w:ascii="Times New Roman" w:hAnsi="Times New Roman" w:cs="Times New Roman"/>
          <w:sz w:val="24"/>
          <w:szCs w:val="24"/>
        </w:rPr>
        <w:t xml:space="preserve"> is</w:t>
      </w:r>
      <w:r w:rsidR="00C22DAC" w:rsidRPr="0001656F">
        <w:rPr>
          <w:rFonts w:ascii="Times New Roman" w:hAnsi="Times New Roman" w:cs="Times New Roman"/>
          <w:sz w:val="24"/>
          <w:szCs w:val="24"/>
        </w:rPr>
        <w:t xml:space="preserve"> </w:t>
      </w:r>
      <w:r w:rsidRPr="0001656F">
        <w:rPr>
          <w:rFonts w:ascii="Times New Roman" w:hAnsi="Times New Roman" w:cs="Times New Roman"/>
          <w:sz w:val="24"/>
          <w:szCs w:val="24"/>
        </w:rPr>
        <w:t xml:space="preserve">a </w:t>
      </w:r>
      <w:r w:rsidR="00C22DAC" w:rsidRPr="0001656F">
        <w:rPr>
          <w:rFonts w:ascii="Times New Roman" w:hAnsi="Times New Roman" w:cs="Times New Roman"/>
          <w:sz w:val="24"/>
          <w:szCs w:val="24"/>
        </w:rPr>
        <w:t>site</w:t>
      </w:r>
      <w:r w:rsidRPr="0001656F">
        <w:rPr>
          <w:rFonts w:ascii="Times New Roman" w:hAnsi="Times New Roman" w:cs="Times New Roman"/>
          <w:sz w:val="24"/>
          <w:szCs w:val="24"/>
        </w:rPr>
        <w:t xml:space="preserve"> that I</w:t>
      </w:r>
      <w:r w:rsidR="00C22DAC" w:rsidRPr="0001656F">
        <w:rPr>
          <w:rFonts w:ascii="Times New Roman" w:hAnsi="Times New Roman" w:cs="Times New Roman"/>
          <w:sz w:val="24"/>
          <w:szCs w:val="24"/>
        </w:rPr>
        <w:t xml:space="preserve"> </w:t>
      </w:r>
      <w:r w:rsidRPr="0001656F">
        <w:rPr>
          <w:rFonts w:ascii="Times New Roman" w:hAnsi="Times New Roman" w:cs="Times New Roman"/>
          <w:sz w:val="24"/>
          <w:szCs w:val="24"/>
        </w:rPr>
        <w:t>designed to help teach them</w:t>
      </w:r>
      <w:r w:rsidR="00C22DAC" w:rsidRPr="0001656F">
        <w:rPr>
          <w:rFonts w:ascii="Times New Roman" w:hAnsi="Times New Roman" w:cs="Times New Roman"/>
          <w:sz w:val="24"/>
          <w:szCs w:val="24"/>
        </w:rPr>
        <w:t xml:space="preserve"> how to write a well-structured paragraph. This artifact meets AECT Standard 3.3 Implementation and Institutionalization because it gives students a way to access information on a daily basis in order to complete a writing project correctly.</w:t>
      </w:r>
      <w:r w:rsidRPr="0001656F">
        <w:rPr>
          <w:rFonts w:ascii="Times New Roman" w:hAnsi="Times New Roman" w:cs="Times New Roman"/>
          <w:sz w:val="24"/>
          <w:szCs w:val="24"/>
        </w:rPr>
        <w:t xml:space="preserve"> We used this as an intro to writing a paragraph. We then continued to use this site throughout the year as a resource to help the student remember how to write the paragraph. </w:t>
      </w:r>
      <w:hyperlink r:id="rId32" w:history="1">
        <w:r w:rsidR="00C22DAC" w:rsidRPr="0001656F">
          <w:rPr>
            <w:rStyle w:val="Hyperlink"/>
            <w:rFonts w:ascii="Times New Roman" w:hAnsi="Times New Roman" w:cs="Times New Roman"/>
            <w:sz w:val="24"/>
            <w:szCs w:val="24"/>
          </w:rPr>
          <w:t>EDTECH541 Acceptable Use Policies: What are they?</w:t>
        </w:r>
      </w:hyperlink>
      <w:r w:rsidRPr="0001656F">
        <w:rPr>
          <w:rFonts w:ascii="Times New Roman" w:hAnsi="Times New Roman" w:cs="Times New Roman"/>
          <w:sz w:val="24"/>
          <w:szCs w:val="24"/>
        </w:rPr>
        <w:t xml:space="preserve"> is a also an artifact that meets AECT Standard</w:t>
      </w:r>
      <w:r w:rsidR="00C22DAC" w:rsidRPr="0001656F">
        <w:rPr>
          <w:rFonts w:ascii="Times New Roman" w:hAnsi="Times New Roman" w:cs="Times New Roman"/>
          <w:sz w:val="24"/>
          <w:szCs w:val="24"/>
        </w:rPr>
        <w:t> 3.3 Implementation and Institutionalization because it goes over strategies one can use in the classroom setting and school wide to create a safe routine while on the internet.</w:t>
      </w:r>
      <w:r w:rsidRPr="0001656F">
        <w:rPr>
          <w:rFonts w:ascii="Times New Roman" w:hAnsi="Times New Roman" w:cs="Times New Roman"/>
          <w:sz w:val="24"/>
          <w:szCs w:val="24"/>
        </w:rPr>
        <w:t xml:space="preserve"> Once an Acceptable use policy is created is must be communicated and taught to both students and teachers. This will help make sure the use of equipment on school grounds and the use of the internet is done in an appropriate way. This </w:t>
      </w:r>
      <w:ins w:id="58" w:author="Gilbert S. Apodaca" w:date="2014-03-16T20:29:00Z">
        <w:r w:rsidR="003E2BDA">
          <w:rPr>
            <w:rFonts w:ascii="Times New Roman" w:hAnsi="Times New Roman" w:cs="Times New Roman"/>
            <w:sz w:val="24"/>
            <w:szCs w:val="24"/>
          </w:rPr>
          <w:t xml:space="preserve">helps teachers </w:t>
        </w:r>
      </w:ins>
      <w:r w:rsidRPr="0001656F">
        <w:rPr>
          <w:rFonts w:ascii="Times New Roman" w:hAnsi="Times New Roman" w:cs="Times New Roman"/>
          <w:sz w:val="24"/>
          <w:szCs w:val="24"/>
        </w:rPr>
        <w:t>save</w:t>
      </w:r>
      <w:del w:id="59" w:author="Gilbert S. Apodaca" w:date="2014-03-16T20:29:00Z">
        <w:r w:rsidRPr="0001656F" w:rsidDel="003E2BDA">
          <w:rPr>
            <w:rFonts w:ascii="Times New Roman" w:hAnsi="Times New Roman" w:cs="Times New Roman"/>
            <w:sz w:val="24"/>
            <w:szCs w:val="24"/>
          </w:rPr>
          <w:delText>s</w:delText>
        </w:r>
      </w:del>
      <w:r w:rsidRPr="0001656F">
        <w:rPr>
          <w:rFonts w:ascii="Times New Roman" w:hAnsi="Times New Roman" w:cs="Times New Roman"/>
          <w:sz w:val="24"/>
          <w:szCs w:val="24"/>
        </w:rPr>
        <w:t xml:space="preserve"> </w:t>
      </w:r>
      <w:del w:id="60" w:author="Gilbert S. Apodaca" w:date="2014-03-16T20:29:00Z">
        <w:r w:rsidRPr="0001656F" w:rsidDel="003E2BDA">
          <w:rPr>
            <w:rFonts w:ascii="Times New Roman" w:hAnsi="Times New Roman" w:cs="Times New Roman"/>
            <w:sz w:val="24"/>
            <w:szCs w:val="24"/>
          </w:rPr>
          <w:delText xml:space="preserve">teachers </w:delText>
        </w:r>
      </w:del>
      <w:r w:rsidRPr="0001656F">
        <w:rPr>
          <w:rFonts w:ascii="Times New Roman" w:hAnsi="Times New Roman" w:cs="Times New Roman"/>
          <w:sz w:val="24"/>
          <w:szCs w:val="24"/>
        </w:rPr>
        <w:t>time later on while using technology in the classroom.</w:t>
      </w:r>
    </w:p>
    <w:p w14:paraId="0EA0929E" w14:textId="77777777" w:rsidR="00C22DAC" w:rsidRPr="0001656F" w:rsidRDefault="00C22DAC" w:rsidP="00E85C41">
      <w:pPr>
        <w:pStyle w:val="Heading3"/>
        <w:rPr>
          <w:rFonts w:ascii="Times New Roman" w:hAnsi="Times New Roman" w:cs="Times New Roman"/>
          <w:sz w:val="24"/>
          <w:szCs w:val="24"/>
        </w:rPr>
      </w:pPr>
      <w:bookmarkStart w:id="61" w:name="_Toc382847955"/>
      <w:r w:rsidRPr="0001656F">
        <w:rPr>
          <w:rFonts w:ascii="Times New Roman" w:hAnsi="Times New Roman" w:cs="Times New Roman"/>
          <w:sz w:val="24"/>
          <w:szCs w:val="24"/>
        </w:rPr>
        <w:t>3.4 Policies and Regulations</w:t>
      </w:r>
      <w:bookmarkEnd w:id="61"/>
    </w:p>
    <w:p w14:paraId="4125779D" w14:textId="77777777" w:rsidR="00C22DAC" w:rsidRPr="0001656F" w:rsidRDefault="00D11A50"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The artifact </w:t>
      </w:r>
      <w:hyperlink r:id="rId33" w:history="1">
        <w:r w:rsidR="00C22DAC" w:rsidRPr="0001656F">
          <w:rPr>
            <w:rStyle w:val="Hyperlink"/>
            <w:rFonts w:ascii="Times New Roman" w:hAnsi="Times New Roman" w:cs="Times New Roman"/>
            <w:sz w:val="24"/>
            <w:szCs w:val="24"/>
          </w:rPr>
          <w:t>EDTECH541: Internet Safety</w:t>
        </w:r>
      </w:hyperlink>
      <w:r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meets AECT Standard 3.4 Policies and Regulations because it goes into details of how students can stay safe on the internet.</w:t>
      </w:r>
      <w:r w:rsidRPr="0001656F">
        <w:rPr>
          <w:rFonts w:ascii="Times New Roman" w:hAnsi="Times New Roman" w:cs="Times New Roman"/>
          <w:sz w:val="24"/>
          <w:szCs w:val="24"/>
        </w:rPr>
        <w:t xml:space="preserve"> By setting these </w:t>
      </w:r>
      <w:r w:rsidR="009F1835" w:rsidRPr="0001656F">
        <w:rPr>
          <w:rFonts w:ascii="Times New Roman" w:hAnsi="Times New Roman" w:cs="Times New Roman"/>
          <w:sz w:val="24"/>
          <w:szCs w:val="24"/>
        </w:rPr>
        <w:t>policies</w:t>
      </w:r>
      <w:r w:rsidRPr="0001656F">
        <w:rPr>
          <w:rFonts w:ascii="Times New Roman" w:hAnsi="Times New Roman" w:cs="Times New Roman"/>
          <w:sz w:val="24"/>
          <w:szCs w:val="24"/>
        </w:rPr>
        <w:t xml:space="preserve"> and regulations students are able to better understand what is expected of them while they are using the internet. There is a ton of great information available to them online. However it can become a very distracting place if these rule</w:t>
      </w:r>
      <w:ins w:id="62" w:author="Gilbert S. Apodaca" w:date="2014-03-16T20:27:00Z">
        <w:r w:rsidR="003E2BDA">
          <w:rPr>
            <w:rFonts w:ascii="Times New Roman" w:hAnsi="Times New Roman" w:cs="Times New Roman"/>
            <w:sz w:val="24"/>
            <w:szCs w:val="24"/>
          </w:rPr>
          <w:t>s</w:t>
        </w:r>
      </w:ins>
      <w:r w:rsidRPr="0001656F">
        <w:rPr>
          <w:rFonts w:ascii="Times New Roman" w:hAnsi="Times New Roman" w:cs="Times New Roman"/>
          <w:sz w:val="24"/>
          <w:szCs w:val="24"/>
        </w:rPr>
        <w:t xml:space="preserve"> and regulations are not first established. I used these safety rules in my classroom and it was the first time the students had ever heard of any of them. Teachers need to always lead with teaching these expectations and not </w:t>
      </w:r>
      <w:r w:rsidRPr="0001656F">
        <w:rPr>
          <w:rFonts w:ascii="Times New Roman" w:hAnsi="Times New Roman" w:cs="Times New Roman"/>
          <w:sz w:val="24"/>
          <w:szCs w:val="24"/>
        </w:rPr>
        <w:lastRenderedPageBreak/>
        <w:t xml:space="preserve">assume that someone already has taught them. The </w:t>
      </w:r>
      <w:hyperlink r:id="rId34" w:history="1">
        <w:r w:rsidR="00C22DAC" w:rsidRPr="0001656F">
          <w:rPr>
            <w:rStyle w:val="Hyperlink"/>
            <w:rFonts w:ascii="Times New Roman" w:hAnsi="Times New Roman" w:cs="Times New Roman"/>
            <w:sz w:val="24"/>
            <w:szCs w:val="24"/>
          </w:rPr>
          <w:t>EDTECH541 Acceptable Use Policies: What are they?</w:t>
        </w:r>
      </w:hyperlink>
      <w:r w:rsidRPr="0001656F">
        <w:rPr>
          <w:rFonts w:ascii="Times New Roman" w:hAnsi="Times New Roman" w:cs="Times New Roman"/>
          <w:sz w:val="24"/>
          <w:szCs w:val="24"/>
        </w:rPr>
        <w:t xml:space="preserve"> </w:t>
      </w:r>
      <w:proofErr w:type="gramStart"/>
      <w:r w:rsidR="00C22DAC" w:rsidRPr="0001656F">
        <w:rPr>
          <w:rFonts w:ascii="Times New Roman" w:hAnsi="Times New Roman" w:cs="Times New Roman"/>
          <w:sz w:val="24"/>
          <w:szCs w:val="24"/>
        </w:rPr>
        <w:t>artifact</w:t>
      </w:r>
      <w:proofErr w:type="gramEnd"/>
      <w:r w:rsidR="00C22DAC" w:rsidRPr="0001656F">
        <w:rPr>
          <w:rFonts w:ascii="Times New Roman" w:hAnsi="Times New Roman" w:cs="Times New Roman"/>
          <w:sz w:val="24"/>
          <w:szCs w:val="24"/>
        </w:rPr>
        <w:t xml:space="preserve"> meets AECT Standard  3.4 Policies and Regulatio</w:t>
      </w:r>
      <w:r w:rsidRPr="0001656F">
        <w:rPr>
          <w:rFonts w:ascii="Times New Roman" w:hAnsi="Times New Roman" w:cs="Times New Roman"/>
          <w:sz w:val="24"/>
          <w:szCs w:val="24"/>
        </w:rPr>
        <w:t xml:space="preserve">ns because it shows how one can </w:t>
      </w:r>
      <w:r w:rsidR="00C22DAC" w:rsidRPr="0001656F">
        <w:rPr>
          <w:rFonts w:ascii="Times New Roman" w:hAnsi="Times New Roman" w:cs="Times New Roman"/>
          <w:sz w:val="24"/>
          <w:szCs w:val="24"/>
        </w:rPr>
        <w:t>create Policies and Regulation school wide to make sure students are acting appropriately on the computers.</w:t>
      </w:r>
      <w:r w:rsidRPr="0001656F">
        <w:rPr>
          <w:rFonts w:ascii="Times New Roman" w:hAnsi="Times New Roman" w:cs="Times New Roman"/>
          <w:sz w:val="24"/>
          <w:szCs w:val="24"/>
        </w:rPr>
        <w:t xml:space="preserve"> This is another example of how schools can protect themselves and students from the dangers that come from allowing both staff and students to technology. Once these dangers are addressed then the technology becomes a valuable tool instead of a dangerous one.</w:t>
      </w:r>
    </w:p>
    <w:p w14:paraId="556A8F0F" w14:textId="77777777" w:rsidR="00C22DAC" w:rsidRPr="0001656F" w:rsidRDefault="00C22DAC" w:rsidP="00E85C41">
      <w:pPr>
        <w:pStyle w:val="Heading2"/>
        <w:rPr>
          <w:rFonts w:ascii="Times New Roman" w:eastAsiaTheme="minorHAnsi" w:hAnsi="Times New Roman" w:cs="Times New Roman"/>
          <w:color w:val="auto"/>
          <w:sz w:val="24"/>
          <w:szCs w:val="24"/>
        </w:rPr>
      </w:pPr>
      <w:bookmarkStart w:id="63" w:name="_Toc382847956"/>
      <w:commentRangeStart w:id="64"/>
      <w:r w:rsidRPr="0001656F">
        <w:rPr>
          <w:rFonts w:ascii="Times New Roman" w:hAnsi="Times New Roman" w:cs="Times New Roman"/>
          <w:sz w:val="24"/>
          <w:szCs w:val="24"/>
        </w:rPr>
        <w:t>STANDARD 4 MANAGEMENT</w:t>
      </w:r>
      <w:bookmarkEnd w:id="63"/>
      <w:commentRangeEnd w:id="64"/>
      <w:r w:rsidR="003E2BDA">
        <w:rPr>
          <w:rStyle w:val="CommentReference"/>
          <w:rFonts w:asciiTheme="minorHAnsi" w:eastAsiaTheme="minorHAnsi" w:hAnsiTheme="minorHAnsi" w:cstheme="minorBidi"/>
          <w:b w:val="0"/>
          <w:bCs w:val="0"/>
          <w:color w:val="auto"/>
        </w:rPr>
        <w:commentReference w:id="64"/>
      </w:r>
    </w:p>
    <w:p w14:paraId="73FF2829" w14:textId="77777777" w:rsidR="00C22DAC" w:rsidRPr="0001656F" w:rsidRDefault="00C22DAC" w:rsidP="0001656F">
      <w:pPr>
        <w:spacing w:line="480" w:lineRule="auto"/>
        <w:rPr>
          <w:rFonts w:ascii="Times New Roman" w:hAnsi="Times New Roman" w:cs="Times New Roman"/>
          <w:sz w:val="24"/>
          <w:szCs w:val="24"/>
        </w:rPr>
      </w:pPr>
      <w:r w:rsidRPr="0001656F">
        <w:rPr>
          <w:rFonts w:ascii="Times New Roman" w:hAnsi="Times New Roman" w:cs="Times New Roman"/>
          <w:sz w:val="24"/>
          <w:szCs w:val="24"/>
        </w:rPr>
        <w:t>Candidates demonstrate knowledge, skills, and dispositions to plan, organize, coordinate, and supervise instructional technology by applying principles of project, resource, delivery system, and information management.</w:t>
      </w:r>
    </w:p>
    <w:p w14:paraId="1EB49473" w14:textId="77777777" w:rsidR="00C22DAC" w:rsidRPr="0001656F" w:rsidRDefault="00C22DAC" w:rsidP="00E85C41">
      <w:pPr>
        <w:pStyle w:val="Heading3"/>
        <w:rPr>
          <w:rFonts w:ascii="Times New Roman" w:hAnsi="Times New Roman" w:cs="Times New Roman"/>
          <w:sz w:val="24"/>
          <w:szCs w:val="24"/>
        </w:rPr>
      </w:pPr>
      <w:bookmarkStart w:id="65" w:name="_Toc382847957"/>
      <w:r w:rsidRPr="0001656F">
        <w:rPr>
          <w:rFonts w:ascii="Times New Roman" w:hAnsi="Times New Roman" w:cs="Times New Roman"/>
          <w:sz w:val="24"/>
          <w:szCs w:val="24"/>
        </w:rPr>
        <w:t>4.1 Project Management</w:t>
      </w:r>
      <w:bookmarkEnd w:id="65"/>
    </w:p>
    <w:p w14:paraId="10AFB475" w14:textId="77777777" w:rsidR="00C22DAC" w:rsidRPr="0001656F" w:rsidRDefault="00B31D6B" w:rsidP="0001656F">
      <w:pPr>
        <w:spacing w:line="480" w:lineRule="auto"/>
        <w:ind w:firstLine="720"/>
        <w:rPr>
          <w:rFonts w:ascii="Times New Roman" w:hAnsi="Times New Roman" w:cs="Times New Roman"/>
          <w:sz w:val="24"/>
          <w:szCs w:val="24"/>
        </w:rPr>
      </w:pPr>
      <w:hyperlink r:id="rId35" w:history="1">
        <w:r w:rsidR="00C22DAC" w:rsidRPr="0001656F">
          <w:rPr>
            <w:rStyle w:val="Hyperlink"/>
            <w:rFonts w:ascii="Times New Roman" w:hAnsi="Times New Roman" w:cs="Times New Roman"/>
            <w:sz w:val="24"/>
            <w:szCs w:val="24"/>
          </w:rPr>
          <w:t>EDTECH501: School Environment Evaluation</w:t>
        </w:r>
      </w:hyperlink>
      <w:r w:rsidR="00D11A50" w:rsidRPr="0001656F">
        <w:rPr>
          <w:rFonts w:ascii="Times New Roman" w:hAnsi="Times New Roman" w:cs="Times New Roman"/>
          <w:sz w:val="24"/>
          <w:szCs w:val="24"/>
        </w:rPr>
        <w:t xml:space="preserve"> artifact meets 4.1 Project Management AECT Standard because this process taught me how many different aspect of technology that a school and district needs to be aware of. </w:t>
      </w:r>
      <w:r w:rsidR="00C22DAC" w:rsidRPr="0001656F">
        <w:rPr>
          <w:rFonts w:ascii="Times New Roman" w:hAnsi="Times New Roman" w:cs="Times New Roman"/>
          <w:sz w:val="24"/>
          <w:szCs w:val="24"/>
        </w:rPr>
        <w:t>This project was to evaluate the technological maturity of a school using the Maturity Mode</w:t>
      </w:r>
      <w:r w:rsidR="00D11A50" w:rsidRPr="0001656F">
        <w:rPr>
          <w:rFonts w:ascii="Times New Roman" w:hAnsi="Times New Roman" w:cs="Times New Roman"/>
          <w:sz w:val="24"/>
          <w:szCs w:val="24"/>
        </w:rPr>
        <w:t xml:space="preserve">l Benchmarks rubric as a guide. </w:t>
      </w:r>
      <w:r w:rsidR="009F1835" w:rsidRPr="0001656F">
        <w:rPr>
          <w:rFonts w:ascii="Times New Roman" w:hAnsi="Times New Roman" w:cs="Times New Roman"/>
          <w:sz w:val="24"/>
          <w:szCs w:val="24"/>
        </w:rPr>
        <w:t xml:space="preserve">The most important thing </w:t>
      </w:r>
      <w:r w:rsidR="00C22DAC" w:rsidRPr="0001656F">
        <w:rPr>
          <w:rFonts w:ascii="Times New Roman" w:hAnsi="Times New Roman" w:cs="Times New Roman"/>
          <w:sz w:val="24"/>
          <w:szCs w:val="24"/>
        </w:rPr>
        <w:t>this project taught me was without</w:t>
      </w:r>
      <w:r w:rsidR="009F1835" w:rsidRPr="0001656F">
        <w:rPr>
          <w:rFonts w:ascii="Times New Roman" w:hAnsi="Times New Roman" w:cs="Times New Roman"/>
          <w:sz w:val="24"/>
          <w:szCs w:val="24"/>
        </w:rPr>
        <w:t xml:space="preserve"> staff buy in and good implementation and integration training</w:t>
      </w:r>
      <w:r w:rsidR="00C22DAC" w:rsidRPr="0001656F">
        <w:rPr>
          <w:rFonts w:ascii="Times New Roman" w:hAnsi="Times New Roman" w:cs="Times New Roman"/>
          <w:sz w:val="24"/>
          <w:szCs w:val="24"/>
        </w:rPr>
        <w:t> for technology, it does not matter how much a district spends on technology, it will still be wasted</w:t>
      </w:r>
      <w:r w:rsidR="00D11A50" w:rsidRPr="0001656F">
        <w:rPr>
          <w:rFonts w:ascii="Times New Roman" w:hAnsi="Times New Roman" w:cs="Times New Roman"/>
          <w:sz w:val="24"/>
          <w:szCs w:val="24"/>
        </w:rPr>
        <w:t>. Therefore, when planning the use of technology at my high school I made sure the things that we purchased were requested by the teachers so they were excited about learning how to use them. I also give several choices on the types of professional developments that I could give about a week before our late start professional developments. That way when the time comes teachers are excited and looking forward to what they are about to learn so I have the buy in from the beginning.</w:t>
      </w:r>
    </w:p>
    <w:p w14:paraId="3FAA9437" w14:textId="77777777" w:rsidR="00C22DAC" w:rsidRPr="0001656F" w:rsidRDefault="00C22DAC" w:rsidP="00E85C41">
      <w:pPr>
        <w:pStyle w:val="Heading3"/>
        <w:rPr>
          <w:rFonts w:ascii="Times New Roman" w:hAnsi="Times New Roman" w:cs="Times New Roman"/>
          <w:sz w:val="24"/>
          <w:szCs w:val="24"/>
        </w:rPr>
      </w:pPr>
      <w:bookmarkStart w:id="66" w:name="_Toc382847958"/>
      <w:r w:rsidRPr="0001656F">
        <w:rPr>
          <w:rFonts w:ascii="Times New Roman" w:hAnsi="Times New Roman" w:cs="Times New Roman"/>
          <w:sz w:val="24"/>
          <w:szCs w:val="24"/>
        </w:rPr>
        <w:lastRenderedPageBreak/>
        <w:t>4.2 Resource Management</w:t>
      </w:r>
      <w:bookmarkEnd w:id="66"/>
    </w:p>
    <w:p w14:paraId="0E04E62A" w14:textId="77777777" w:rsidR="00C22DAC" w:rsidRPr="0001656F" w:rsidRDefault="009F1835"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I choose </w:t>
      </w:r>
      <w:hyperlink r:id="rId36" w:history="1">
        <w:r w:rsidR="00C22DAC" w:rsidRPr="0001656F">
          <w:rPr>
            <w:rStyle w:val="Hyperlink"/>
            <w:rFonts w:ascii="Times New Roman" w:hAnsi="Times New Roman" w:cs="Times New Roman"/>
            <w:sz w:val="24"/>
            <w:szCs w:val="24"/>
          </w:rPr>
          <w:t>Technology Integration Specialist: Content Area Resources</w:t>
        </w:r>
      </w:hyperlink>
      <w:r w:rsidRPr="0001656F">
        <w:rPr>
          <w:rFonts w:ascii="Times New Roman" w:hAnsi="Times New Roman" w:cs="Times New Roman"/>
          <w:sz w:val="24"/>
          <w:szCs w:val="24"/>
        </w:rPr>
        <w:t xml:space="preserve"> to reflect the AECT standards 4.2 Resource Management because it is a platform for teachers to organize and access resources. </w:t>
      </w:r>
      <w:r w:rsidR="00C22DAC" w:rsidRPr="0001656F">
        <w:rPr>
          <w:rFonts w:ascii="Times New Roman" w:hAnsi="Times New Roman" w:cs="Times New Roman"/>
          <w:sz w:val="24"/>
          <w:szCs w:val="24"/>
        </w:rPr>
        <w:t xml:space="preserve">This is a page that I </w:t>
      </w:r>
      <w:r w:rsidRPr="0001656F">
        <w:rPr>
          <w:rFonts w:ascii="Times New Roman" w:hAnsi="Times New Roman" w:cs="Times New Roman"/>
          <w:sz w:val="24"/>
          <w:szCs w:val="24"/>
        </w:rPr>
        <w:t>created on my work website</w:t>
      </w:r>
      <w:r w:rsidR="00C22DAC" w:rsidRPr="0001656F">
        <w:rPr>
          <w:rFonts w:ascii="Times New Roman" w:hAnsi="Times New Roman" w:cs="Times New Roman"/>
          <w:sz w:val="24"/>
          <w:szCs w:val="24"/>
        </w:rPr>
        <w:t>. Here teachers throughout the high school upload links and resources to share with each other.</w:t>
      </w:r>
      <w:r w:rsidRPr="0001656F">
        <w:rPr>
          <w:rFonts w:ascii="Times New Roman" w:hAnsi="Times New Roman" w:cs="Times New Roman"/>
          <w:sz w:val="24"/>
          <w:szCs w:val="24"/>
        </w:rPr>
        <w:t xml:space="preserve"> I have a page for each discipline. I trained the instructional leaders in each discipline how to manage the page. They picked the subcategories that they want in the page. Every page has a “to be filed” section. All teachers have access to the “to be filed” section of the page. They can upload links, documents, presentations, and items from their Google drive to the “to be filed” section. The instructional leader is automatically emailed whenever anything is uploaded. It is then their responsibility to see which section the item is most appropriate for. This provides a level of security for the items that are shared. It also helps ensure that things stay organized and all of the items put in the resource sections are appropriate and helpful. These pages will serve as guides and resources for teachers in the future allowing them to be more effective and effective in their teachers. We will also have a quality resource bank as time goes on.</w:t>
      </w:r>
    </w:p>
    <w:p w14:paraId="6CFE871D" w14:textId="77777777" w:rsidR="00C22DAC" w:rsidRPr="0001656F" w:rsidRDefault="00C22DAC" w:rsidP="00E85C41">
      <w:pPr>
        <w:pStyle w:val="Heading3"/>
        <w:rPr>
          <w:rFonts w:ascii="Times New Roman" w:hAnsi="Times New Roman" w:cs="Times New Roman"/>
          <w:sz w:val="24"/>
          <w:szCs w:val="24"/>
        </w:rPr>
      </w:pPr>
      <w:bookmarkStart w:id="67" w:name="_Toc382847959"/>
      <w:r w:rsidRPr="0001656F">
        <w:rPr>
          <w:rFonts w:ascii="Times New Roman" w:hAnsi="Times New Roman" w:cs="Times New Roman"/>
          <w:sz w:val="24"/>
          <w:szCs w:val="24"/>
        </w:rPr>
        <w:t>4.3 Delivery System Management</w:t>
      </w:r>
      <w:bookmarkEnd w:id="67"/>
    </w:p>
    <w:p w14:paraId="7B9243AA" w14:textId="77777777" w:rsidR="00C22DAC" w:rsidRPr="0001656F" w:rsidRDefault="00B31D6B" w:rsidP="0001656F">
      <w:pPr>
        <w:spacing w:line="480" w:lineRule="auto"/>
        <w:ind w:firstLine="720"/>
        <w:rPr>
          <w:rFonts w:ascii="Times New Roman" w:hAnsi="Times New Roman" w:cs="Times New Roman"/>
          <w:sz w:val="24"/>
          <w:szCs w:val="24"/>
        </w:rPr>
      </w:pPr>
      <w:hyperlink r:id="rId37" w:history="1">
        <w:r w:rsidR="00C22DAC" w:rsidRPr="0001656F">
          <w:rPr>
            <w:rStyle w:val="Hyperlink"/>
            <w:rFonts w:ascii="Times New Roman" w:hAnsi="Times New Roman" w:cs="Times New Roman"/>
            <w:sz w:val="24"/>
            <w:szCs w:val="24"/>
          </w:rPr>
          <w:t xml:space="preserve">Technology Integration </w:t>
        </w:r>
        <w:proofErr w:type="spellStart"/>
        <w:r w:rsidR="00C22DAC" w:rsidRPr="0001656F">
          <w:rPr>
            <w:rStyle w:val="Hyperlink"/>
            <w:rFonts w:ascii="Times New Roman" w:hAnsi="Times New Roman" w:cs="Times New Roman"/>
            <w:sz w:val="24"/>
            <w:szCs w:val="24"/>
          </w:rPr>
          <w:t>Specialist</w:t>
        </w:r>
        <w:proofErr w:type="gramStart"/>
        <w:r w:rsidR="00C22DAC" w:rsidRPr="0001656F">
          <w:rPr>
            <w:rStyle w:val="Hyperlink"/>
            <w:rFonts w:ascii="Times New Roman" w:hAnsi="Times New Roman" w:cs="Times New Roman"/>
            <w:sz w:val="24"/>
            <w:szCs w:val="24"/>
          </w:rPr>
          <w:t>:Mobile</w:t>
        </w:r>
        <w:proofErr w:type="spellEnd"/>
        <w:proofErr w:type="gramEnd"/>
        <w:r w:rsidR="00C22DAC" w:rsidRPr="0001656F">
          <w:rPr>
            <w:rStyle w:val="Hyperlink"/>
            <w:rFonts w:ascii="Times New Roman" w:hAnsi="Times New Roman" w:cs="Times New Roman"/>
            <w:sz w:val="24"/>
            <w:szCs w:val="24"/>
          </w:rPr>
          <w:t xml:space="preserve"> Lab Checkout Procedures</w:t>
        </w:r>
      </w:hyperlink>
      <w:r w:rsidR="009F1835"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 xml:space="preserve">is a page that I created to set up a first time ever plan for implementation of our new </w:t>
      </w:r>
      <w:r w:rsidR="009F1835" w:rsidRPr="0001656F">
        <w:rPr>
          <w:rFonts w:ascii="Times New Roman" w:hAnsi="Times New Roman" w:cs="Times New Roman"/>
          <w:sz w:val="24"/>
          <w:szCs w:val="24"/>
        </w:rPr>
        <w:t xml:space="preserve">mobile labs at the high school. </w:t>
      </w:r>
      <w:r w:rsidR="00C22DAC" w:rsidRPr="0001656F">
        <w:rPr>
          <w:rFonts w:ascii="Times New Roman" w:hAnsi="Times New Roman" w:cs="Times New Roman"/>
          <w:sz w:val="24"/>
          <w:szCs w:val="24"/>
        </w:rPr>
        <w:t xml:space="preserve">This artifact meets AECT Standard 4.3 Delivery System Management. This was met because the mobile lab procedures are clearly explained and outlined for the teachers. </w:t>
      </w:r>
      <w:r w:rsidR="009F1835" w:rsidRPr="0001656F">
        <w:rPr>
          <w:rFonts w:ascii="Times New Roman" w:hAnsi="Times New Roman" w:cs="Times New Roman"/>
          <w:sz w:val="24"/>
          <w:szCs w:val="24"/>
        </w:rPr>
        <w:t>It also meets this standard because</w:t>
      </w:r>
      <w:r w:rsidR="00C22DAC" w:rsidRPr="0001656F">
        <w:rPr>
          <w:rFonts w:ascii="Times New Roman" w:hAnsi="Times New Roman" w:cs="Times New Roman"/>
          <w:sz w:val="24"/>
          <w:szCs w:val="24"/>
        </w:rPr>
        <w:t xml:space="preserve"> this page provides a way to organize and deliver instructional resources.</w:t>
      </w:r>
      <w:r w:rsidR="009F1835" w:rsidRPr="0001656F">
        <w:rPr>
          <w:rFonts w:ascii="Times New Roman" w:hAnsi="Times New Roman" w:cs="Times New Roman"/>
          <w:sz w:val="24"/>
          <w:szCs w:val="24"/>
        </w:rPr>
        <w:t xml:space="preserve"> We have 9 mobile carts. Teachers are able to check out these carts from their Google calendars by simply adding a resource to their events that they create. When they click the resource button a drop down menu of available carts will be listed so the teachers can clearly see </w:t>
      </w:r>
      <w:r w:rsidR="009F1835" w:rsidRPr="0001656F">
        <w:rPr>
          <w:rFonts w:ascii="Times New Roman" w:hAnsi="Times New Roman" w:cs="Times New Roman"/>
          <w:sz w:val="24"/>
          <w:szCs w:val="24"/>
        </w:rPr>
        <w:lastRenderedPageBreak/>
        <w:t xml:space="preserve">which carts are available. This system has proved to be very effective and efficient in the cart checking out procedures. Teachers have found they like it because at any time of the day from any place they can reserve a cart for a lesson that they are planning. I have found the use of the carts has increased from this system, we are able to keep track of the carts on the day to day basis, and it is clear and concise. </w:t>
      </w:r>
    </w:p>
    <w:p w14:paraId="353AD2C2" w14:textId="77777777" w:rsidR="00C22DAC" w:rsidRPr="0001656F" w:rsidRDefault="00C22DAC" w:rsidP="00E85C41">
      <w:pPr>
        <w:pStyle w:val="Heading3"/>
        <w:rPr>
          <w:rFonts w:ascii="Times New Roman" w:hAnsi="Times New Roman" w:cs="Times New Roman"/>
          <w:sz w:val="24"/>
          <w:szCs w:val="24"/>
        </w:rPr>
      </w:pPr>
      <w:bookmarkStart w:id="68" w:name="_Toc382847960"/>
      <w:r w:rsidRPr="0001656F">
        <w:rPr>
          <w:rFonts w:ascii="Times New Roman" w:hAnsi="Times New Roman" w:cs="Times New Roman"/>
          <w:sz w:val="24"/>
          <w:szCs w:val="24"/>
        </w:rPr>
        <w:t>4.4 Information Management</w:t>
      </w:r>
      <w:bookmarkEnd w:id="68"/>
    </w:p>
    <w:p w14:paraId="2CB43C03" w14:textId="77777777" w:rsidR="00C22DAC" w:rsidRPr="0001656F" w:rsidRDefault="00B31D6B" w:rsidP="0001656F">
      <w:pPr>
        <w:spacing w:line="480" w:lineRule="auto"/>
        <w:ind w:firstLine="720"/>
        <w:rPr>
          <w:rFonts w:ascii="Times New Roman" w:hAnsi="Times New Roman" w:cs="Times New Roman"/>
          <w:sz w:val="24"/>
          <w:szCs w:val="24"/>
        </w:rPr>
      </w:pPr>
      <w:hyperlink r:id="rId38" w:history="1">
        <w:r w:rsidR="00C22DAC" w:rsidRPr="0001656F">
          <w:rPr>
            <w:rStyle w:val="Hyperlink"/>
            <w:rFonts w:ascii="Times New Roman" w:hAnsi="Times New Roman" w:cs="Times New Roman"/>
            <w:sz w:val="24"/>
            <w:szCs w:val="24"/>
          </w:rPr>
          <w:t xml:space="preserve">Technology Integration </w:t>
        </w:r>
        <w:r w:rsidR="009F1835" w:rsidRPr="0001656F">
          <w:rPr>
            <w:rStyle w:val="Hyperlink"/>
            <w:rFonts w:ascii="Times New Roman" w:hAnsi="Times New Roman" w:cs="Times New Roman"/>
            <w:sz w:val="24"/>
            <w:szCs w:val="24"/>
          </w:rPr>
          <w:t>Specialist: Professional</w:t>
        </w:r>
        <w:r w:rsidR="00C22DAC" w:rsidRPr="0001656F">
          <w:rPr>
            <w:rStyle w:val="Hyperlink"/>
            <w:rFonts w:ascii="Times New Roman" w:hAnsi="Times New Roman" w:cs="Times New Roman"/>
            <w:sz w:val="24"/>
            <w:szCs w:val="24"/>
          </w:rPr>
          <w:t xml:space="preserve"> </w:t>
        </w:r>
        <w:r w:rsidR="009F1835" w:rsidRPr="0001656F">
          <w:rPr>
            <w:rStyle w:val="Hyperlink"/>
            <w:rFonts w:ascii="Times New Roman" w:hAnsi="Times New Roman" w:cs="Times New Roman"/>
            <w:sz w:val="24"/>
            <w:szCs w:val="24"/>
          </w:rPr>
          <w:t>Development</w:t>
        </w:r>
      </w:hyperlink>
      <w:r w:rsidR="00C22DAC" w:rsidRPr="0001656F">
        <w:rPr>
          <w:rFonts w:ascii="Times New Roman" w:hAnsi="Times New Roman" w:cs="Times New Roman"/>
          <w:sz w:val="24"/>
          <w:szCs w:val="24"/>
        </w:rPr>
        <w:t xml:space="preserve"> is a page that I created where teachers can access all of the professional development, training an</w:t>
      </w:r>
      <w:r w:rsidR="009F1835" w:rsidRPr="0001656F">
        <w:rPr>
          <w:rFonts w:ascii="Times New Roman" w:hAnsi="Times New Roman" w:cs="Times New Roman"/>
          <w:sz w:val="24"/>
          <w:szCs w:val="24"/>
        </w:rPr>
        <w:t xml:space="preserve">d resources that I have created throughout the year. </w:t>
      </w:r>
      <w:r w:rsidR="00C22DAC" w:rsidRPr="0001656F">
        <w:rPr>
          <w:rFonts w:ascii="Times New Roman" w:hAnsi="Times New Roman" w:cs="Times New Roman"/>
          <w:sz w:val="24"/>
          <w:szCs w:val="24"/>
        </w:rPr>
        <w:t xml:space="preserve">This artifact meets AECT </w:t>
      </w:r>
      <w:r w:rsidR="009F1835" w:rsidRPr="0001656F">
        <w:rPr>
          <w:rFonts w:ascii="Times New Roman" w:hAnsi="Times New Roman" w:cs="Times New Roman"/>
          <w:sz w:val="24"/>
          <w:szCs w:val="24"/>
        </w:rPr>
        <w:t>Standards 4.4</w:t>
      </w:r>
      <w:r w:rsidR="00C22DAC" w:rsidRPr="0001656F">
        <w:rPr>
          <w:rFonts w:ascii="Times New Roman" w:hAnsi="Times New Roman" w:cs="Times New Roman"/>
          <w:sz w:val="24"/>
          <w:szCs w:val="24"/>
        </w:rPr>
        <w:t xml:space="preserve"> Information Management. This is demonstrated by compiling information into one place for people to access</w:t>
      </w:r>
      <w:r w:rsidR="009F1835" w:rsidRPr="0001656F">
        <w:rPr>
          <w:rFonts w:ascii="Times New Roman" w:hAnsi="Times New Roman" w:cs="Times New Roman"/>
          <w:sz w:val="24"/>
          <w:szCs w:val="24"/>
        </w:rPr>
        <w:t>. Teachers are able to find resources they were given at a profession development that I led, access the information even if they missed a day of training, and have on demand training from the different tutorials and videos that I have created. By compiling all of the information here teachers can answer their own questions and access the information over and over again as much as they need.</w:t>
      </w:r>
    </w:p>
    <w:p w14:paraId="196F0946" w14:textId="77777777" w:rsidR="00C22DAC" w:rsidRPr="0001656F" w:rsidRDefault="00C22DAC" w:rsidP="00E85C41">
      <w:pPr>
        <w:pStyle w:val="Heading2"/>
        <w:rPr>
          <w:rFonts w:ascii="Times New Roman" w:hAnsi="Times New Roman" w:cs="Times New Roman"/>
          <w:sz w:val="24"/>
          <w:szCs w:val="24"/>
        </w:rPr>
      </w:pPr>
      <w:bookmarkStart w:id="69" w:name="_Toc382847961"/>
      <w:commentRangeStart w:id="70"/>
      <w:r w:rsidRPr="0001656F">
        <w:rPr>
          <w:rFonts w:ascii="Times New Roman" w:hAnsi="Times New Roman" w:cs="Times New Roman"/>
          <w:sz w:val="24"/>
          <w:szCs w:val="24"/>
        </w:rPr>
        <w:t>STANDARD 5 EVALUATION</w:t>
      </w:r>
      <w:bookmarkEnd w:id="69"/>
      <w:commentRangeEnd w:id="70"/>
      <w:r w:rsidR="00FF6BFC">
        <w:rPr>
          <w:rStyle w:val="CommentReference"/>
          <w:rFonts w:asciiTheme="minorHAnsi" w:eastAsiaTheme="minorHAnsi" w:hAnsiTheme="minorHAnsi" w:cstheme="minorBidi"/>
          <w:b w:val="0"/>
          <w:bCs w:val="0"/>
          <w:color w:val="auto"/>
        </w:rPr>
        <w:commentReference w:id="70"/>
      </w:r>
    </w:p>
    <w:p w14:paraId="53C36F29" w14:textId="77777777" w:rsidR="00C22DAC" w:rsidRPr="0001656F" w:rsidRDefault="00C22DAC" w:rsidP="0001656F">
      <w:pPr>
        <w:spacing w:line="480" w:lineRule="auto"/>
        <w:rPr>
          <w:rFonts w:ascii="Times New Roman" w:hAnsi="Times New Roman" w:cs="Times New Roman"/>
          <w:sz w:val="24"/>
          <w:szCs w:val="24"/>
        </w:rPr>
      </w:pPr>
      <w:r w:rsidRPr="0001656F">
        <w:rPr>
          <w:rFonts w:ascii="Times New Roman" w:hAnsi="Times New Roman" w:cs="Times New Roman"/>
          <w:sz w:val="24"/>
          <w:szCs w:val="24"/>
        </w:rPr>
        <w:t>Candidates demonstrate knowledge, skills, and dispositions to evaluate the adequacy of instruction and learning by applying principles of problem analysis, criterion-referenced measurement, formative and summative evaluation, and long-range planning.</w:t>
      </w:r>
    </w:p>
    <w:p w14:paraId="0B8C6299" w14:textId="77777777" w:rsidR="00C22DAC" w:rsidRPr="0001656F" w:rsidRDefault="00C22DAC" w:rsidP="00E85C41">
      <w:pPr>
        <w:pStyle w:val="Heading3"/>
        <w:rPr>
          <w:rFonts w:ascii="Times New Roman" w:hAnsi="Times New Roman" w:cs="Times New Roman"/>
          <w:sz w:val="24"/>
          <w:szCs w:val="24"/>
        </w:rPr>
      </w:pPr>
      <w:bookmarkStart w:id="71" w:name="_Toc382847962"/>
      <w:r w:rsidRPr="0001656F">
        <w:rPr>
          <w:rFonts w:ascii="Times New Roman" w:hAnsi="Times New Roman" w:cs="Times New Roman"/>
          <w:sz w:val="24"/>
          <w:szCs w:val="24"/>
        </w:rPr>
        <w:t>5.1 Problem Analysis</w:t>
      </w:r>
      <w:bookmarkEnd w:id="71"/>
    </w:p>
    <w:p w14:paraId="23AF2DDF" w14:textId="77777777" w:rsidR="00C22DAC" w:rsidRPr="0001656F" w:rsidRDefault="00B31D6B" w:rsidP="0001656F">
      <w:pPr>
        <w:spacing w:line="480" w:lineRule="auto"/>
        <w:ind w:firstLine="720"/>
        <w:rPr>
          <w:rFonts w:ascii="Times New Roman" w:hAnsi="Times New Roman" w:cs="Times New Roman"/>
          <w:sz w:val="24"/>
          <w:szCs w:val="24"/>
        </w:rPr>
      </w:pPr>
      <w:hyperlink r:id="rId39" w:history="1">
        <w:r w:rsidR="00C22DAC" w:rsidRPr="0001656F">
          <w:rPr>
            <w:rStyle w:val="Hyperlink"/>
            <w:rFonts w:ascii="Times New Roman" w:hAnsi="Times New Roman" w:cs="Times New Roman"/>
            <w:sz w:val="24"/>
            <w:szCs w:val="24"/>
          </w:rPr>
          <w:t>EDTECH501: Digital Divide</w:t>
        </w:r>
      </w:hyperlink>
      <w:r w:rsidR="00CA1144" w:rsidRPr="0001656F">
        <w:rPr>
          <w:rFonts w:ascii="Times New Roman" w:hAnsi="Times New Roman" w:cs="Times New Roman"/>
          <w:sz w:val="24"/>
          <w:szCs w:val="24"/>
        </w:rPr>
        <w:t xml:space="preserve"> is an</w:t>
      </w:r>
      <w:r w:rsidR="00C22DAC" w:rsidRPr="0001656F">
        <w:rPr>
          <w:rFonts w:ascii="Times New Roman" w:hAnsi="Times New Roman" w:cs="Times New Roman"/>
          <w:sz w:val="24"/>
          <w:szCs w:val="24"/>
        </w:rPr>
        <w:t xml:space="preserve"> artifact</w:t>
      </w:r>
      <w:r w:rsidR="00CA1144" w:rsidRPr="0001656F">
        <w:rPr>
          <w:rFonts w:ascii="Times New Roman" w:hAnsi="Times New Roman" w:cs="Times New Roman"/>
          <w:sz w:val="24"/>
          <w:szCs w:val="24"/>
        </w:rPr>
        <w:t xml:space="preserve"> that</w:t>
      </w:r>
      <w:r w:rsidR="00C22DAC" w:rsidRPr="0001656F">
        <w:rPr>
          <w:rFonts w:ascii="Times New Roman" w:hAnsi="Times New Roman" w:cs="Times New Roman"/>
          <w:sz w:val="24"/>
          <w:szCs w:val="24"/>
        </w:rPr>
        <w:t xml:space="preserve"> meets AECT Standard 5.1 Problem Analysis because it require</w:t>
      </w:r>
      <w:r w:rsidR="00CA1144" w:rsidRPr="0001656F">
        <w:rPr>
          <w:rFonts w:ascii="Times New Roman" w:hAnsi="Times New Roman" w:cs="Times New Roman"/>
          <w:sz w:val="24"/>
          <w:szCs w:val="24"/>
        </w:rPr>
        <w:t>d me to look at a problem and</w:t>
      </w:r>
      <w:r w:rsidR="00C22DAC" w:rsidRPr="0001656F">
        <w:rPr>
          <w:rFonts w:ascii="Times New Roman" w:hAnsi="Times New Roman" w:cs="Times New Roman"/>
          <w:sz w:val="24"/>
          <w:szCs w:val="24"/>
        </w:rPr>
        <w:t xml:space="preserve"> collect information about the problem to make decisions.  </w:t>
      </w:r>
      <w:r w:rsidR="00CA1144" w:rsidRPr="0001656F">
        <w:rPr>
          <w:rFonts w:ascii="Times New Roman" w:hAnsi="Times New Roman" w:cs="Times New Roman"/>
          <w:sz w:val="24"/>
          <w:szCs w:val="24"/>
        </w:rPr>
        <w:t xml:space="preserve">The Digital Divide is a phase that is used to explain the inequities of access to technology across our nation. In this project I worked with a team of fellow students to </w:t>
      </w:r>
      <w:r w:rsidR="00CA1144" w:rsidRPr="0001656F">
        <w:rPr>
          <w:rFonts w:ascii="Times New Roman" w:hAnsi="Times New Roman" w:cs="Times New Roman"/>
          <w:sz w:val="24"/>
          <w:szCs w:val="24"/>
        </w:rPr>
        <w:lastRenderedPageBreak/>
        <w:t>research what the digital divide was, what issues it creates across our country and how we can address this issues. I learned how to problem solve in a group as well as an individual on real world problems that are facing education today.</w:t>
      </w:r>
    </w:p>
    <w:p w14:paraId="127F96E3" w14:textId="77777777" w:rsidR="00C22DAC" w:rsidRPr="0001656F" w:rsidRDefault="00C22DAC" w:rsidP="00E85C41">
      <w:pPr>
        <w:pStyle w:val="Heading3"/>
        <w:rPr>
          <w:rFonts w:ascii="Times New Roman" w:hAnsi="Times New Roman" w:cs="Times New Roman"/>
          <w:sz w:val="24"/>
          <w:szCs w:val="24"/>
        </w:rPr>
      </w:pPr>
      <w:bookmarkStart w:id="72" w:name="_Toc382847963"/>
      <w:r w:rsidRPr="0001656F">
        <w:rPr>
          <w:rFonts w:ascii="Times New Roman" w:hAnsi="Times New Roman" w:cs="Times New Roman"/>
          <w:sz w:val="24"/>
          <w:szCs w:val="24"/>
        </w:rPr>
        <w:t>5.2 Criterion-Referenced Measurement</w:t>
      </w:r>
      <w:bookmarkEnd w:id="72"/>
    </w:p>
    <w:p w14:paraId="43CC31E5" w14:textId="77777777" w:rsidR="00C22DAC" w:rsidRPr="0001656F" w:rsidRDefault="00B31D6B" w:rsidP="0001656F">
      <w:pPr>
        <w:spacing w:line="480" w:lineRule="auto"/>
        <w:ind w:firstLine="720"/>
        <w:rPr>
          <w:rFonts w:ascii="Times New Roman" w:hAnsi="Times New Roman" w:cs="Times New Roman"/>
          <w:sz w:val="24"/>
          <w:szCs w:val="24"/>
        </w:rPr>
      </w:pPr>
      <w:hyperlink r:id="rId40" w:history="1">
        <w:r w:rsidR="00C22DAC" w:rsidRPr="0001656F">
          <w:rPr>
            <w:rStyle w:val="Hyperlink"/>
            <w:rFonts w:ascii="Times New Roman" w:hAnsi="Times New Roman" w:cs="Times New Roman"/>
            <w:sz w:val="24"/>
            <w:szCs w:val="24"/>
          </w:rPr>
          <w:t>EDTECH554</w:t>
        </w:r>
        <w:proofErr w:type="gramStart"/>
        <w:r w:rsidR="00C22DAC" w:rsidRPr="0001656F">
          <w:rPr>
            <w:rStyle w:val="Hyperlink"/>
            <w:rFonts w:ascii="Times New Roman" w:hAnsi="Times New Roman" w:cs="Times New Roman"/>
            <w:sz w:val="24"/>
            <w:szCs w:val="24"/>
          </w:rPr>
          <w:t>:A</w:t>
        </w:r>
        <w:proofErr w:type="gramEnd"/>
        <w:r w:rsidR="00C22DAC" w:rsidRPr="0001656F">
          <w:rPr>
            <w:rStyle w:val="Hyperlink"/>
            <w:rFonts w:ascii="Times New Roman" w:hAnsi="Times New Roman" w:cs="Times New Roman"/>
            <w:sz w:val="24"/>
            <w:szCs w:val="24"/>
          </w:rPr>
          <w:t xml:space="preserve"> Professional Development Technology Implementation Plan</w:t>
        </w:r>
      </w:hyperlink>
      <w:r w:rsidR="00CA1144" w:rsidRPr="0001656F">
        <w:rPr>
          <w:rFonts w:ascii="Times New Roman" w:hAnsi="Times New Roman" w:cs="Times New Roman"/>
          <w:sz w:val="24"/>
          <w:szCs w:val="24"/>
        </w:rPr>
        <w:t xml:space="preserve"> was an </w:t>
      </w:r>
      <w:r w:rsidR="00C22DAC" w:rsidRPr="0001656F">
        <w:rPr>
          <w:rFonts w:ascii="Times New Roman" w:hAnsi="Times New Roman" w:cs="Times New Roman"/>
          <w:sz w:val="24"/>
          <w:szCs w:val="24"/>
        </w:rPr>
        <w:t xml:space="preserve">assignment </w:t>
      </w:r>
      <w:r w:rsidR="00CA1144" w:rsidRPr="0001656F">
        <w:rPr>
          <w:rFonts w:ascii="Times New Roman" w:hAnsi="Times New Roman" w:cs="Times New Roman"/>
          <w:sz w:val="24"/>
          <w:szCs w:val="24"/>
        </w:rPr>
        <w:t>where I completed</w:t>
      </w:r>
      <w:r w:rsidR="00C22DAC" w:rsidRPr="0001656F">
        <w:rPr>
          <w:rFonts w:ascii="Times New Roman" w:hAnsi="Times New Roman" w:cs="Times New Roman"/>
          <w:sz w:val="24"/>
          <w:szCs w:val="24"/>
        </w:rPr>
        <w:t xml:space="preserve"> a professional development plan. I was able to not only create the pla</w:t>
      </w:r>
      <w:r w:rsidR="00CA1144" w:rsidRPr="0001656F">
        <w:rPr>
          <w:rFonts w:ascii="Times New Roman" w:hAnsi="Times New Roman" w:cs="Times New Roman"/>
          <w:sz w:val="24"/>
          <w:szCs w:val="24"/>
        </w:rPr>
        <w:t>n but I was able to use it in a job interview. A</w:t>
      </w:r>
      <w:r w:rsidR="00C22DAC" w:rsidRPr="0001656F">
        <w:rPr>
          <w:rFonts w:ascii="Times New Roman" w:hAnsi="Times New Roman" w:cs="Times New Roman"/>
          <w:sz w:val="24"/>
          <w:szCs w:val="24"/>
        </w:rPr>
        <w:t xml:space="preserve">fter I got the job I was able to implement the plan. This assignment proved to be one of the most beneficial I assignment that I have has in the </w:t>
      </w:r>
      <w:proofErr w:type="spellStart"/>
      <w:r w:rsidR="00C22DAC" w:rsidRPr="0001656F">
        <w:rPr>
          <w:rFonts w:ascii="Times New Roman" w:hAnsi="Times New Roman" w:cs="Times New Roman"/>
          <w:sz w:val="24"/>
          <w:szCs w:val="24"/>
        </w:rPr>
        <w:t>EdTech</w:t>
      </w:r>
      <w:proofErr w:type="spellEnd"/>
      <w:r w:rsidR="00C22DAC" w:rsidRPr="0001656F">
        <w:rPr>
          <w:rFonts w:ascii="Times New Roman" w:hAnsi="Times New Roman" w:cs="Times New Roman"/>
          <w:sz w:val="24"/>
          <w:szCs w:val="24"/>
        </w:rPr>
        <w:t xml:space="preserve"> program.</w:t>
      </w:r>
      <w:r w:rsidR="00CA1144"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This artifact meets AECT standards 5.2 Criterion-Referenced Measurement.</w:t>
      </w:r>
      <w:r w:rsidR="00CA1144"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5.2 was met through the surveys that I used to help gauge where teachers were at as learners. This assignment also allowed me to create a long term plan that was later executed.</w:t>
      </w:r>
      <w:r w:rsidR="00CA1144" w:rsidRPr="0001656F">
        <w:rPr>
          <w:rFonts w:ascii="Times New Roman" w:hAnsi="Times New Roman" w:cs="Times New Roman"/>
          <w:sz w:val="24"/>
          <w:szCs w:val="24"/>
        </w:rPr>
        <w:t xml:space="preserve"> In this professional development plan I created a professional development plan where teachers worked on creating a unit that integrated technology. I would teach a show a tech skill in the beginning of the day and then teachers would create a lesson plan that integrated the new tech skill. At the end of the professional development they had a complete unit that they got to teach at some point throughout the year with my assistance. I had to change the plan slightly to work with the time schedule that I was given, but by completing this assignment I was prepared for my interview and I understood how to plan professional developments.</w:t>
      </w:r>
    </w:p>
    <w:p w14:paraId="0BA2F736" w14:textId="77777777" w:rsidR="00C22DAC" w:rsidRPr="0001656F" w:rsidRDefault="00C22DAC" w:rsidP="00E85C41">
      <w:pPr>
        <w:pStyle w:val="Heading3"/>
        <w:rPr>
          <w:rFonts w:ascii="Times New Roman" w:hAnsi="Times New Roman" w:cs="Times New Roman"/>
          <w:sz w:val="24"/>
          <w:szCs w:val="24"/>
        </w:rPr>
      </w:pPr>
      <w:bookmarkStart w:id="73" w:name="_Toc382847964"/>
      <w:r w:rsidRPr="0001656F">
        <w:rPr>
          <w:rFonts w:ascii="Times New Roman" w:hAnsi="Times New Roman" w:cs="Times New Roman"/>
          <w:sz w:val="24"/>
          <w:szCs w:val="24"/>
        </w:rPr>
        <w:t>5.3 Formative and Summative Evaluation</w:t>
      </w:r>
      <w:bookmarkEnd w:id="73"/>
    </w:p>
    <w:p w14:paraId="05F27E01" w14:textId="77777777" w:rsidR="00C22DAC" w:rsidRPr="0001656F" w:rsidRDefault="0001656F" w:rsidP="0001656F">
      <w:pPr>
        <w:spacing w:line="480" w:lineRule="auto"/>
        <w:ind w:firstLine="720"/>
        <w:rPr>
          <w:rFonts w:ascii="Times New Roman" w:hAnsi="Times New Roman" w:cs="Times New Roman"/>
          <w:sz w:val="24"/>
          <w:szCs w:val="24"/>
        </w:rPr>
      </w:pPr>
      <w:r w:rsidRPr="0001656F">
        <w:rPr>
          <w:rFonts w:ascii="Times New Roman" w:hAnsi="Times New Roman" w:cs="Times New Roman"/>
          <w:sz w:val="24"/>
          <w:szCs w:val="24"/>
        </w:rPr>
        <w:t xml:space="preserve">The artifact </w:t>
      </w:r>
      <w:hyperlink r:id="rId41" w:history="1">
        <w:r w:rsidR="00C22DAC" w:rsidRPr="0001656F">
          <w:rPr>
            <w:rStyle w:val="Hyperlink"/>
            <w:rFonts w:ascii="Times New Roman" w:hAnsi="Times New Roman" w:cs="Times New Roman"/>
            <w:sz w:val="24"/>
            <w:szCs w:val="24"/>
          </w:rPr>
          <w:t>EDTECH505</w:t>
        </w:r>
        <w:proofErr w:type="gramStart"/>
        <w:r w:rsidR="00C22DAC" w:rsidRPr="0001656F">
          <w:rPr>
            <w:rStyle w:val="Hyperlink"/>
            <w:rFonts w:ascii="Times New Roman" w:hAnsi="Times New Roman" w:cs="Times New Roman"/>
            <w:sz w:val="24"/>
            <w:szCs w:val="24"/>
          </w:rPr>
          <w:t>:A</w:t>
        </w:r>
        <w:proofErr w:type="gramEnd"/>
        <w:r w:rsidR="00C22DAC" w:rsidRPr="0001656F">
          <w:rPr>
            <w:rStyle w:val="Hyperlink"/>
            <w:rFonts w:ascii="Times New Roman" w:hAnsi="Times New Roman" w:cs="Times New Roman"/>
            <w:sz w:val="24"/>
            <w:szCs w:val="24"/>
          </w:rPr>
          <w:t xml:space="preserve"> Formative Evaluation</w:t>
        </w:r>
      </w:hyperlink>
      <w:r w:rsidRPr="0001656F">
        <w:rPr>
          <w:rFonts w:ascii="Times New Roman" w:hAnsi="Times New Roman" w:cs="Times New Roman"/>
          <w:sz w:val="24"/>
          <w:szCs w:val="24"/>
        </w:rPr>
        <w:t xml:space="preserve"> </w:t>
      </w:r>
      <w:r w:rsidR="00C22DAC" w:rsidRPr="0001656F">
        <w:rPr>
          <w:rFonts w:ascii="Times New Roman" w:hAnsi="Times New Roman" w:cs="Times New Roman"/>
          <w:sz w:val="24"/>
          <w:szCs w:val="24"/>
        </w:rPr>
        <w:t xml:space="preserve">demonstrates AECT Standards 5.3 Formative and Summative Evaluation. 5.3 was met because this assignment required me to </w:t>
      </w:r>
      <w:r w:rsidRPr="0001656F">
        <w:rPr>
          <w:rFonts w:ascii="Times New Roman" w:hAnsi="Times New Roman" w:cs="Times New Roman"/>
          <w:sz w:val="24"/>
          <w:szCs w:val="24"/>
        </w:rPr>
        <w:t>evaluate</w:t>
      </w:r>
      <w:r w:rsidR="00C22DAC" w:rsidRPr="0001656F">
        <w:rPr>
          <w:rFonts w:ascii="Times New Roman" w:hAnsi="Times New Roman" w:cs="Times New Roman"/>
          <w:sz w:val="24"/>
          <w:szCs w:val="24"/>
        </w:rPr>
        <w:t xml:space="preserve"> a school program using both formative and summative methods. This project also required long range planning. This planning lasted several months to coordinate with other</w:t>
      </w:r>
      <w:r w:rsidRPr="0001656F">
        <w:rPr>
          <w:rFonts w:ascii="Times New Roman" w:hAnsi="Times New Roman" w:cs="Times New Roman"/>
          <w:sz w:val="24"/>
          <w:szCs w:val="24"/>
        </w:rPr>
        <w:t>s</w:t>
      </w:r>
      <w:r w:rsidR="00C22DAC" w:rsidRPr="0001656F">
        <w:rPr>
          <w:rFonts w:ascii="Times New Roman" w:hAnsi="Times New Roman" w:cs="Times New Roman"/>
          <w:sz w:val="24"/>
          <w:szCs w:val="24"/>
        </w:rPr>
        <w:t xml:space="preserve"> and collect the data that was needed.</w:t>
      </w:r>
      <w:r w:rsidRPr="0001656F">
        <w:rPr>
          <w:rFonts w:ascii="Times New Roman" w:hAnsi="Times New Roman" w:cs="Times New Roman"/>
          <w:sz w:val="24"/>
          <w:szCs w:val="24"/>
        </w:rPr>
        <w:t xml:space="preserve"> From this evaluation I learned about our </w:t>
      </w:r>
      <w:proofErr w:type="spellStart"/>
      <w:r w:rsidRPr="0001656F">
        <w:rPr>
          <w:rFonts w:ascii="Times New Roman" w:hAnsi="Times New Roman" w:cs="Times New Roman"/>
          <w:sz w:val="24"/>
          <w:szCs w:val="24"/>
        </w:rPr>
        <w:t>Cima</w:t>
      </w:r>
      <w:proofErr w:type="spellEnd"/>
      <w:r w:rsidRPr="0001656F">
        <w:rPr>
          <w:rFonts w:ascii="Times New Roman" w:hAnsi="Times New Roman" w:cs="Times New Roman"/>
          <w:sz w:val="24"/>
          <w:szCs w:val="24"/>
        </w:rPr>
        <w:t xml:space="preserve"> Vista program </w:t>
      </w:r>
      <w:r w:rsidRPr="0001656F">
        <w:rPr>
          <w:rFonts w:ascii="Times New Roman" w:hAnsi="Times New Roman" w:cs="Times New Roman"/>
          <w:sz w:val="24"/>
          <w:szCs w:val="24"/>
        </w:rPr>
        <w:lastRenderedPageBreak/>
        <w:t>that we have at our high school. This program gives students an alternative way to earn credits. I found that this program is very successful and students are enjoying the program. Doing an evaluation like this helped my understand how to use formative and summative data to evaluate different projects and programs in my work. I am able to create plans and create surveys to attain the information that I need now in order to accurately evaluate something.</w:t>
      </w:r>
    </w:p>
    <w:p w14:paraId="42D8A65C" w14:textId="77777777" w:rsidR="00C22DAC" w:rsidRPr="0001656F" w:rsidRDefault="00C22DAC" w:rsidP="00E85C41">
      <w:pPr>
        <w:pStyle w:val="Heading3"/>
        <w:rPr>
          <w:rFonts w:ascii="Times New Roman" w:hAnsi="Times New Roman" w:cs="Times New Roman"/>
          <w:sz w:val="24"/>
          <w:szCs w:val="24"/>
        </w:rPr>
      </w:pPr>
      <w:bookmarkStart w:id="74" w:name="_Toc382847965"/>
      <w:r w:rsidRPr="0001656F">
        <w:rPr>
          <w:rFonts w:ascii="Times New Roman" w:hAnsi="Times New Roman" w:cs="Times New Roman"/>
          <w:sz w:val="24"/>
          <w:szCs w:val="24"/>
        </w:rPr>
        <w:t>5.4 Long-Range Planning</w:t>
      </w:r>
      <w:bookmarkEnd w:id="74"/>
    </w:p>
    <w:p w14:paraId="0C72E188" w14:textId="77777777" w:rsidR="00C22DAC" w:rsidRPr="0001656F" w:rsidRDefault="0001656F" w:rsidP="0001656F">
      <w:pPr>
        <w:spacing w:line="480" w:lineRule="auto"/>
        <w:rPr>
          <w:rFonts w:ascii="Times New Roman" w:hAnsi="Times New Roman" w:cs="Times New Roman"/>
          <w:color w:val="333333"/>
          <w:sz w:val="24"/>
          <w:szCs w:val="24"/>
          <w:shd w:val="clear" w:color="auto" w:fill="FFEBF2"/>
        </w:rPr>
      </w:pPr>
      <w:r w:rsidRPr="0001656F">
        <w:rPr>
          <w:rFonts w:ascii="Times New Roman" w:hAnsi="Times New Roman" w:cs="Times New Roman"/>
          <w:sz w:val="24"/>
          <w:szCs w:val="24"/>
        </w:rPr>
        <w:t xml:space="preserve">The artifact </w:t>
      </w:r>
      <w:hyperlink r:id="rId42" w:history="1">
        <w:r w:rsidR="00C22DAC" w:rsidRPr="0001656F">
          <w:rPr>
            <w:rStyle w:val="Hyperlink"/>
            <w:rFonts w:ascii="Times New Roman" w:hAnsi="Times New Roman" w:cs="Times New Roman"/>
            <w:sz w:val="24"/>
            <w:szCs w:val="24"/>
          </w:rPr>
          <w:t>EDTECH503</w:t>
        </w:r>
        <w:proofErr w:type="gramStart"/>
        <w:r w:rsidR="00C22DAC" w:rsidRPr="0001656F">
          <w:rPr>
            <w:rStyle w:val="Hyperlink"/>
            <w:rFonts w:ascii="Times New Roman" w:hAnsi="Times New Roman" w:cs="Times New Roman"/>
            <w:sz w:val="24"/>
            <w:szCs w:val="24"/>
          </w:rPr>
          <w:t>:Prezi</w:t>
        </w:r>
        <w:proofErr w:type="gramEnd"/>
        <w:r w:rsidR="00C22DAC" w:rsidRPr="0001656F">
          <w:rPr>
            <w:rStyle w:val="Hyperlink"/>
            <w:rFonts w:ascii="Times New Roman" w:hAnsi="Times New Roman" w:cs="Times New Roman"/>
            <w:sz w:val="24"/>
            <w:szCs w:val="24"/>
          </w:rPr>
          <w:t xml:space="preserve"> in the Classroom Instructional Design Project</w:t>
        </w:r>
      </w:hyperlink>
      <w:r w:rsidR="00C22DAC" w:rsidRPr="0001656F">
        <w:rPr>
          <w:rFonts w:ascii="Times New Roman" w:hAnsi="Times New Roman" w:cs="Times New Roman"/>
          <w:sz w:val="24"/>
          <w:szCs w:val="24"/>
        </w:rPr>
        <w:t xml:space="preserve"> is a final project that I created in my 503 class. This assignment met AECT Standard 5.4 Long-Range Planning because it required me to plan my time in order to create the final product. This project also requires one to plan out their lesson and unit well in advance.</w:t>
      </w:r>
      <w:r w:rsidRPr="0001656F">
        <w:rPr>
          <w:rFonts w:ascii="Times New Roman" w:hAnsi="Times New Roman" w:cs="Times New Roman"/>
          <w:sz w:val="24"/>
          <w:szCs w:val="24"/>
        </w:rPr>
        <w:t xml:space="preserve"> This is one of the biggest projects that I completed in the EDTECH program. This project was a culmination of all the work that I did the entire semester for EDTECH503. I required me to plan out my time very efficiently and to create an effective plan to complete on time. The activity itself also showed long-range planning because the final product is a design of a complete unit. In order for a teacher to be successful in the classroom they will have to plan out their units to ensure success. I used this project in my classroom of third graders. The unit proved to be very successful because of all the planning and thought that went into it. This has affected my work because I now understand the importance of long-range planning in all aspects of my work in order to ensure its success.</w:t>
      </w:r>
    </w:p>
    <w:p w14:paraId="2E42C42C" w14:textId="77777777" w:rsidR="0001656F" w:rsidRPr="00E85C41" w:rsidRDefault="00BC2FAA" w:rsidP="00E85C41">
      <w:pPr>
        <w:pStyle w:val="Heading1"/>
        <w:rPr>
          <w:rFonts w:ascii="Times New Roman" w:hAnsi="Times New Roman" w:cs="Times New Roman"/>
          <w:b w:val="0"/>
          <w:sz w:val="24"/>
          <w:szCs w:val="24"/>
        </w:rPr>
      </w:pPr>
      <w:bookmarkStart w:id="75" w:name="_Toc382847966"/>
      <w:r w:rsidRPr="00E85C41">
        <w:rPr>
          <w:rFonts w:ascii="Times New Roman" w:hAnsi="Times New Roman" w:cs="Times New Roman"/>
          <w:b w:val="0"/>
          <w:sz w:val="24"/>
          <w:szCs w:val="24"/>
        </w:rPr>
        <w:t>CONCLUSION</w:t>
      </w:r>
      <w:bookmarkEnd w:id="75"/>
    </w:p>
    <w:p w14:paraId="526C9470" w14:textId="77777777" w:rsidR="0001656F" w:rsidRDefault="0001656F"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 xml:space="preserve">Two years ago I did not know what a Technology Integration Specialist was. Two years ago I thought I would be a classroom teacher for my entire teaching career. Two years ago I didn’t even know there was an Educational Technology program. I started my career enthusiastic about teaching and using technology to be an effective educator because it was what I knew and </w:t>
      </w:r>
      <w:r w:rsidRPr="0001656F">
        <w:rPr>
          <w:rFonts w:ascii="Times New Roman" w:eastAsia="Times New Roman" w:hAnsi="Times New Roman" w:cs="Times New Roman"/>
          <w:color w:val="000000"/>
          <w:sz w:val="24"/>
          <w:szCs w:val="24"/>
        </w:rPr>
        <w:lastRenderedPageBreak/>
        <w:t xml:space="preserve">understood. This made me stand out in the small district that I work for. I didn’t realize that not everyone was teaching the way I was. I began quickly share the knowledge I had about technology as a first year teacher to whoever would listen to me. It was March of 2012 when the computer teacher for the district approached me and told me about technology coaches and how she recommend to the district that they get one soon. She mentioned she recommended me for the job. I was flattered but also confused because I had never heard of a technology </w:t>
      </w:r>
      <w:del w:id="76" w:author="Gilbert S. Apodaca" w:date="2014-03-16T20:37:00Z">
        <w:r w:rsidRPr="0001656F" w:rsidDel="00FF6BFC">
          <w:rPr>
            <w:rFonts w:ascii="Times New Roman" w:eastAsia="Times New Roman" w:hAnsi="Times New Roman" w:cs="Times New Roman"/>
            <w:color w:val="000000"/>
            <w:sz w:val="24"/>
            <w:szCs w:val="24"/>
          </w:rPr>
          <w:delText xml:space="preserve">couch </w:delText>
        </w:r>
      </w:del>
      <w:ins w:id="77" w:author="Gilbert S. Apodaca" w:date="2014-03-16T20:37:00Z">
        <w:r w:rsidR="00FF6BFC">
          <w:rPr>
            <w:rFonts w:ascii="Times New Roman" w:eastAsia="Times New Roman" w:hAnsi="Times New Roman" w:cs="Times New Roman"/>
            <w:color w:val="000000"/>
            <w:sz w:val="24"/>
            <w:szCs w:val="24"/>
          </w:rPr>
          <w:t>coach</w:t>
        </w:r>
        <w:r w:rsidR="00FF6BFC" w:rsidRPr="0001656F">
          <w:rPr>
            <w:rFonts w:ascii="Times New Roman" w:eastAsia="Times New Roman" w:hAnsi="Times New Roman" w:cs="Times New Roman"/>
            <w:color w:val="000000"/>
            <w:sz w:val="24"/>
            <w:szCs w:val="24"/>
          </w:rPr>
          <w:t xml:space="preserve"> </w:t>
        </w:r>
      </w:ins>
      <w:r w:rsidRPr="0001656F">
        <w:rPr>
          <w:rFonts w:ascii="Times New Roman" w:eastAsia="Times New Roman" w:hAnsi="Times New Roman" w:cs="Times New Roman"/>
          <w:color w:val="000000"/>
          <w:sz w:val="24"/>
          <w:szCs w:val="24"/>
        </w:rPr>
        <w:t xml:space="preserve">before. I began researching and within a month later I had applied and enrolled in the EDTECH program at Boise State. Two years later I look back at everything I have learned and I am so overwhelmed. It has been and exciting and thrilling adventure. Leaving the classroom to pursue this new found dream of mine was scary but I am in love with my job. I love what I am doing for the students, teachers, school, district and community. I love that my job allows me to teach everyone and even myself on a daily basis. Thank you Boise State! </w:t>
      </w:r>
    </w:p>
    <w:p w14:paraId="2A877F54" w14:textId="77777777" w:rsidR="00E85C41" w:rsidRDefault="00E85C41"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p>
    <w:p w14:paraId="2B2C8FE9" w14:textId="77777777" w:rsidR="00E85C41" w:rsidRDefault="00E85C41"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p>
    <w:p w14:paraId="6799A1AD" w14:textId="77777777" w:rsidR="00E85C41" w:rsidRDefault="00E85C41"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p>
    <w:p w14:paraId="0BDC675B" w14:textId="77777777" w:rsidR="00E85C41" w:rsidRDefault="00E85C41"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p>
    <w:p w14:paraId="2175CB0D" w14:textId="77777777" w:rsidR="00E85C41" w:rsidRPr="0001656F" w:rsidRDefault="00E85C41" w:rsidP="0001656F">
      <w:pPr>
        <w:shd w:val="clear" w:color="auto" w:fill="FFFFFF"/>
        <w:spacing w:before="100" w:beforeAutospacing="1" w:after="100" w:afterAutospacing="1" w:line="480" w:lineRule="auto"/>
        <w:ind w:firstLine="720"/>
        <w:jc w:val="both"/>
        <w:rPr>
          <w:rFonts w:ascii="Times New Roman" w:eastAsia="Times New Roman" w:hAnsi="Times New Roman" w:cs="Times New Roman"/>
          <w:color w:val="000000"/>
          <w:sz w:val="24"/>
          <w:szCs w:val="24"/>
        </w:rPr>
      </w:pPr>
    </w:p>
    <w:p w14:paraId="3EFB8604" w14:textId="77777777" w:rsidR="00BC2FAA" w:rsidRPr="00E85C41" w:rsidRDefault="00BC2FAA" w:rsidP="00E85C41">
      <w:pPr>
        <w:pStyle w:val="Heading1"/>
        <w:rPr>
          <w:rFonts w:ascii="Times New Roman" w:hAnsi="Times New Roman" w:cs="Times New Roman"/>
          <w:b w:val="0"/>
          <w:sz w:val="24"/>
          <w:szCs w:val="24"/>
        </w:rPr>
      </w:pPr>
      <w:bookmarkStart w:id="78" w:name="_Toc382847967"/>
      <w:commentRangeStart w:id="79"/>
      <w:r w:rsidRPr="00E85C41">
        <w:rPr>
          <w:rFonts w:ascii="Times New Roman" w:hAnsi="Times New Roman" w:cs="Times New Roman"/>
          <w:b w:val="0"/>
          <w:sz w:val="24"/>
          <w:szCs w:val="24"/>
        </w:rPr>
        <w:lastRenderedPageBreak/>
        <w:t>REFERENCES</w:t>
      </w:r>
      <w:bookmarkEnd w:id="78"/>
      <w:commentRangeEnd w:id="79"/>
      <w:r w:rsidR="00FF6BFC">
        <w:rPr>
          <w:rStyle w:val="CommentReference"/>
          <w:rFonts w:asciiTheme="minorHAnsi" w:eastAsiaTheme="minorHAnsi" w:hAnsiTheme="minorHAnsi" w:cstheme="minorBidi"/>
          <w:b w:val="0"/>
          <w:bCs w:val="0"/>
          <w:color w:val="auto"/>
        </w:rPr>
        <w:commentReference w:id="79"/>
      </w:r>
    </w:p>
    <w:p w14:paraId="52512E8E" w14:textId="77777777" w:rsidR="00A03A2B" w:rsidRPr="0001656F" w:rsidRDefault="00A03A2B" w:rsidP="0001656F">
      <w:pPr>
        <w:pStyle w:val="Bibliography"/>
        <w:spacing w:line="480" w:lineRule="auto"/>
        <w:ind w:left="720" w:hanging="720"/>
        <w:rPr>
          <w:rFonts w:ascii="Times New Roman" w:hAnsi="Times New Roman"/>
          <w:noProof/>
          <w:sz w:val="24"/>
          <w:szCs w:val="24"/>
        </w:rPr>
      </w:pPr>
      <w:r w:rsidRPr="0001656F">
        <w:rPr>
          <w:rFonts w:ascii="Times New Roman" w:hAnsi="Times New Roman"/>
          <w:noProof/>
          <w:sz w:val="24"/>
          <w:szCs w:val="24"/>
        </w:rPr>
        <w:t xml:space="preserve">Bell, F. (2011). Connectivism: Its Place in Theory-Informed Research and Innovation in Technology-Enabled Learning. </w:t>
      </w:r>
      <w:r w:rsidRPr="0001656F">
        <w:rPr>
          <w:rFonts w:ascii="Times New Roman" w:hAnsi="Times New Roman"/>
          <w:i/>
          <w:iCs/>
          <w:noProof/>
          <w:sz w:val="24"/>
          <w:szCs w:val="24"/>
        </w:rPr>
        <w:t>International Review of Research in Open and Distance Learning</w:t>
      </w:r>
      <w:r w:rsidRPr="0001656F">
        <w:rPr>
          <w:rFonts w:ascii="Times New Roman" w:hAnsi="Times New Roman"/>
          <w:noProof/>
          <w:sz w:val="24"/>
          <w:szCs w:val="24"/>
        </w:rPr>
        <w:t>, 98-118.</w:t>
      </w:r>
    </w:p>
    <w:p w14:paraId="0F73D508" w14:textId="77777777" w:rsidR="00A03A2B" w:rsidRPr="0001656F" w:rsidRDefault="00A03A2B" w:rsidP="0001656F">
      <w:pPr>
        <w:pStyle w:val="Bibliography"/>
        <w:spacing w:line="480" w:lineRule="auto"/>
        <w:ind w:left="720" w:hanging="720"/>
        <w:rPr>
          <w:rFonts w:ascii="Times New Roman" w:hAnsi="Times New Roman"/>
          <w:noProof/>
          <w:sz w:val="24"/>
          <w:szCs w:val="24"/>
        </w:rPr>
      </w:pPr>
      <w:r w:rsidRPr="0001656F">
        <w:rPr>
          <w:rFonts w:ascii="Times New Roman" w:hAnsi="Times New Roman"/>
          <w:noProof/>
          <w:sz w:val="24"/>
          <w:szCs w:val="24"/>
        </w:rPr>
        <w:t>Leung, C. B., &amp; Unal, Z. (2013). Advantages and Disadvantages of Classroom Instruction with WebQuests: Connecting Literacy and Technology. </w:t>
      </w:r>
      <w:r w:rsidRPr="0001656F">
        <w:rPr>
          <w:rFonts w:ascii="Times New Roman" w:hAnsi="Times New Roman"/>
          <w:i/>
          <w:iCs/>
          <w:noProof/>
          <w:sz w:val="24"/>
          <w:szCs w:val="24"/>
        </w:rPr>
        <w:t>Journal Of Reading Education</w:t>
      </w:r>
      <w:r w:rsidRPr="0001656F">
        <w:rPr>
          <w:rFonts w:ascii="Times New Roman" w:hAnsi="Times New Roman"/>
          <w:noProof/>
          <w:sz w:val="24"/>
          <w:szCs w:val="24"/>
        </w:rPr>
        <w:t>, </w:t>
      </w:r>
      <w:r w:rsidRPr="0001656F">
        <w:rPr>
          <w:rFonts w:ascii="Times New Roman" w:hAnsi="Times New Roman"/>
          <w:i/>
          <w:iCs/>
          <w:noProof/>
          <w:sz w:val="24"/>
          <w:szCs w:val="24"/>
        </w:rPr>
        <w:t>38</w:t>
      </w:r>
      <w:r w:rsidRPr="0001656F">
        <w:rPr>
          <w:rFonts w:ascii="Times New Roman" w:hAnsi="Times New Roman"/>
          <w:noProof/>
          <w:sz w:val="24"/>
          <w:szCs w:val="24"/>
        </w:rPr>
        <w:t>(2), 31-38.</w:t>
      </w:r>
    </w:p>
    <w:p w14:paraId="69C04668" w14:textId="77777777" w:rsidR="00716C3D" w:rsidRPr="0001656F" w:rsidRDefault="00716C3D" w:rsidP="0001656F">
      <w:pPr>
        <w:pStyle w:val="Bibliography"/>
        <w:spacing w:line="480" w:lineRule="auto"/>
        <w:ind w:left="720" w:hanging="720"/>
        <w:rPr>
          <w:rFonts w:ascii="Times New Roman" w:eastAsia="Times New Roman" w:hAnsi="Times New Roman"/>
          <w:color w:val="000000"/>
          <w:sz w:val="24"/>
          <w:szCs w:val="24"/>
        </w:rPr>
      </w:pPr>
      <w:r w:rsidRPr="0001656F">
        <w:rPr>
          <w:rFonts w:ascii="Times New Roman" w:eastAsia="Times New Roman" w:hAnsi="Times New Roman"/>
          <w:color w:val="000000"/>
          <w:sz w:val="24"/>
          <w:szCs w:val="24"/>
        </w:rPr>
        <w:t xml:space="preserve">Skinner, B. F. (1953). Science and human behavior. </w:t>
      </w:r>
      <w:proofErr w:type="spellStart"/>
      <w:r w:rsidRPr="0001656F">
        <w:rPr>
          <w:rFonts w:ascii="Times New Roman" w:eastAsia="Times New Roman" w:hAnsi="Times New Roman"/>
          <w:color w:val="000000"/>
          <w:sz w:val="24"/>
          <w:szCs w:val="24"/>
        </w:rPr>
        <w:t>NewYork</w:t>
      </w:r>
      <w:proofErr w:type="spellEnd"/>
      <w:r w:rsidRPr="0001656F">
        <w:rPr>
          <w:rFonts w:ascii="Times New Roman" w:eastAsia="Times New Roman" w:hAnsi="Times New Roman"/>
          <w:color w:val="000000"/>
          <w:sz w:val="24"/>
          <w:szCs w:val="24"/>
        </w:rPr>
        <w:t>: The Free Press, 430</w:t>
      </w:r>
    </w:p>
    <w:p w14:paraId="1059EDF5" w14:textId="77777777" w:rsidR="00A03A2B" w:rsidRPr="0001656F" w:rsidRDefault="00A03A2B" w:rsidP="0001656F">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Weinstein, M. (2000).</w:t>
      </w:r>
      <w:r w:rsidRPr="0001656F">
        <w:rPr>
          <w:rFonts w:ascii="Times New Roman" w:eastAsia="Times New Roman" w:hAnsi="Times New Roman" w:cs="Times New Roman"/>
          <w:color w:val="000000"/>
          <w:sz w:val="24"/>
          <w:szCs w:val="24"/>
        </w:rPr>
        <w:tab/>
        <w:t>A framework</w:t>
      </w:r>
      <w:r w:rsidRPr="0001656F">
        <w:rPr>
          <w:rFonts w:ascii="Times New Roman" w:eastAsia="Times New Roman" w:hAnsi="Times New Roman" w:cs="Times New Roman"/>
          <w:color w:val="000000"/>
          <w:sz w:val="24"/>
          <w:szCs w:val="24"/>
        </w:rPr>
        <w:tab/>
        <w:t>for critical thinking. High School Magazine, 7(8), 40-43.</w:t>
      </w:r>
    </w:p>
    <w:p w14:paraId="650A923D" w14:textId="77777777" w:rsidR="00F10270" w:rsidRPr="0001656F" w:rsidRDefault="00F10270" w:rsidP="0001656F">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proofErr w:type="spellStart"/>
      <w:r w:rsidRPr="0001656F">
        <w:rPr>
          <w:rFonts w:ascii="Times New Roman" w:eastAsia="Times New Roman" w:hAnsi="Times New Roman" w:cs="Times New Roman"/>
          <w:color w:val="000000"/>
          <w:sz w:val="24"/>
          <w:szCs w:val="24"/>
        </w:rPr>
        <w:t>Wigg</w:t>
      </w:r>
      <w:proofErr w:type="spellEnd"/>
      <w:r w:rsidRPr="0001656F">
        <w:rPr>
          <w:rFonts w:ascii="Times New Roman" w:eastAsia="Times New Roman" w:hAnsi="Times New Roman" w:cs="Times New Roman"/>
          <w:color w:val="000000"/>
          <w:sz w:val="24"/>
          <w:szCs w:val="24"/>
        </w:rPr>
        <w:t>, G. (2013). TWITTER or: How I'm learning that social media is my friend. </w:t>
      </w:r>
      <w:r w:rsidRPr="0001656F">
        <w:rPr>
          <w:rFonts w:ascii="Times New Roman" w:eastAsia="Times New Roman" w:hAnsi="Times New Roman" w:cs="Times New Roman"/>
          <w:i/>
          <w:iCs/>
          <w:color w:val="000000"/>
          <w:sz w:val="24"/>
          <w:szCs w:val="24"/>
        </w:rPr>
        <w:t>Practically Primary</w:t>
      </w:r>
      <w:r w:rsidRPr="0001656F">
        <w:rPr>
          <w:rFonts w:ascii="Times New Roman" w:eastAsia="Times New Roman" w:hAnsi="Times New Roman" w:cs="Times New Roman"/>
          <w:color w:val="000000"/>
          <w:sz w:val="24"/>
          <w:szCs w:val="24"/>
        </w:rPr>
        <w:t>, </w:t>
      </w:r>
      <w:r w:rsidRPr="0001656F">
        <w:rPr>
          <w:rFonts w:ascii="Times New Roman" w:eastAsia="Times New Roman" w:hAnsi="Times New Roman" w:cs="Times New Roman"/>
          <w:i/>
          <w:iCs/>
          <w:color w:val="000000"/>
          <w:sz w:val="24"/>
          <w:szCs w:val="24"/>
        </w:rPr>
        <w:t>18</w:t>
      </w:r>
      <w:r w:rsidRPr="0001656F">
        <w:rPr>
          <w:rFonts w:ascii="Times New Roman" w:eastAsia="Times New Roman" w:hAnsi="Times New Roman" w:cs="Times New Roman"/>
          <w:color w:val="000000"/>
          <w:sz w:val="24"/>
          <w:szCs w:val="24"/>
        </w:rPr>
        <w:t>(3), 34-35.</w:t>
      </w:r>
    </w:p>
    <w:p w14:paraId="61991DE0" w14:textId="77777777" w:rsidR="00BC2FAA" w:rsidRPr="0001656F" w:rsidRDefault="00BC2FAA" w:rsidP="0001656F">
      <w:pPr>
        <w:shd w:val="clear" w:color="auto" w:fill="FFFFFF"/>
        <w:spacing w:before="100" w:beforeAutospacing="1" w:after="100" w:afterAutospacing="1" w:line="480" w:lineRule="auto"/>
        <w:jc w:val="both"/>
        <w:rPr>
          <w:rFonts w:ascii="Times New Roman" w:eastAsia="Times New Roman" w:hAnsi="Times New Roman" w:cs="Times New Roman"/>
          <w:color w:val="000000"/>
          <w:sz w:val="24"/>
          <w:szCs w:val="24"/>
        </w:rPr>
      </w:pPr>
      <w:r w:rsidRPr="0001656F">
        <w:rPr>
          <w:rFonts w:ascii="Times New Roman" w:eastAsia="Times New Roman" w:hAnsi="Times New Roman" w:cs="Times New Roman"/>
          <w:color w:val="000000"/>
          <w:sz w:val="24"/>
          <w:szCs w:val="24"/>
        </w:rPr>
        <w:t> </w:t>
      </w:r>
    </w:p>
    <w:p w14:paraId="4A1C13E9" w14:textId="77777777" w:rsidR="00103725" w:rsidRPr="0001656F" w:rsidRDefault="00103725" w:rsidP="0001656F">
      <w:pPr>
        <w:spacing w:line="480" w:lineRule="auto"/>
        <w:rPr>
          <w:rFonts w:ascii="Times New Roman" w:hAnsi="Times New Roman" w:cs="Times New Roman"/>
          <w:sz w:val="24"/>
          <w:szCs w:val="24"/>
        </w:rPr>
      </w:pPr>
    </w:p>
    <w:sectPr w:rsidR="00103725" w:rsidRPr="0001656F" w:rsidSect="00E85C41">
      <w:headerReference w:type="default" r:id="rId43"/>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5" w:author="Gilbert S. Apodaca" w:date="2014-03-16T20:14:00Z" w:initials="GSA">
    <w:p w14:paraId="1B034573" w14:textId="77777777" w:rsidR="00B31D6B" w:rsidRDefault="00B31D6B">
      <w:pPr>
        <w:pStyle w:val="CommentText"/>
      </w:pPr>
      <w:r>
        <w:rPr>
          <w:rStyle w:val="CommentReference"/>
        </w:rPr>
        <w:annotationRef/>
      </w:r>
      <w:r>
        <w:t xml:space="preserve">Your introduction is concise and meets all of the expectations of an introduction </w:t>
      </w:r>
    </w:p>
  </w:comment>
  <w:comment w:id="28" w:author="Gilbert S. Apodaca" w:date="2014-03-16T20:15:00Z" w:initials="GSA">
    <w:p w14:paraId="678C1921" w14:textId="77777777" w:rsidR="00B31D6B" w:rsidRDefault="00B31D6B">
      <w:pPr>
        <w:pStyle w:val="CommentText"/>
      </w:pPr>
      <w:r>
        <w:rPr>
          <w:rStyle w:val="CommentReference"/>
        </w:rPr>
        <w:annotationRef/>
      </w:r>
      <w:r>
        <w:t>Complete. Well thought out and the artifacts demonstrate mastery of the standard.</w:t>
      </w:r>
      <w:r w:rsidR="00E64421">
        <w:t xml:space="preserve">  Excellent job of linking learning theory/research to the content of the paper.</w:t>
      </w:r>
    </w:p>
  </w:comment>
  <w:comment w:id="35" w:author="Gilbert S. Apodaca" w:date="2014-03-16T20:17:00Z" w:initials="GSA">
    <w:p w14:paraId="04ACE45A" w14:textId="77777777" w:rsidR="00B31D6B" w:rsidRDefault="00B31D6B">
      <w:pPr>
        <w:pStyle w:val="CommentText"/>
      </w:pPr>
      <w:r>
        <w:rPr>
          <w:rStyle w:val="CommentReference"/>
        </w:rPr>
        <w:annotationRef/>
      </w:r>
      <w:r>
        <w:t>Space after punctuation may be required, but it remains consistent in the paper.</w:t>
      </w:r>
    </w:p>
  </w:comment>
  <w:comment w:id="37" w:author="Gilbert S. Apodaca" w:date="2014-03-16T20:18:00Z" w:initials="GSA">
    <w:p w14:paraId="77C1109B" w14:textId="77777777" w:rsidR="00B31D6B" w:rsidRDefault="00B31D6B">
      <w:pPr>
        <w:pStyle w:val="CommentText"/>
      </w:pPr>
      <w:r>
        <w:rPr>
          <w:rStyle w:val="CommentReference"/>
        </w:rPr>
        <w:annotationRef/>
      </w:r>
      <w:r>
        <w:t>Great connection to research</w:t>
      </w:r>
    </w:p>
  </w:comment>
  <w:comment w:id="43" w:author="Gilbert S. Apodaca" w:date="2014-03-16T20:19:00Z" w:initials="GSA">
    <w:p w14:paraId="44A70830" w14:textId="77777777" w:rsidR="00B31D6B" w:rsidRDefault="00B31D6B">
      <w:pPr>
        <w:pStyle w:val="CommentText"/>
      </w:pPr>
      <w:r>
        <w:rPr>
          <w:rStyle w:val="CommentReference"/>
        </w:rPr>
        <w:annotationRef/>
      </w:r>
      <w:r>
        <w:t>This sounds like an incomplete thought.  Possible phrasing error?</w:t>
      </w:r>
    </w:p>
  </w:comment>
  <w:comment w:id="45" w:author="Gilbert S. Apodaca" w:date="2014-03-16T20:19:00Z" w:initials="GSA">
    <w:p w14:paraId="56F1F945" w14:textId="77777777" w:rsidR="00B31D6B" w:rsidRDefault="00B31D6B">
      <w:pPr>
        <w:pStyle w:val="CommentText"/>
      </w:pPr>
      <w:r>
        <w:rPr>
          <w:rStyle w:val="CommentReference"/>
        </w:rPr>
        <w:annotationRef/>
      </w:r>
      <w:r>
        <w:t>Complete: All links work properly. The artifacts demonstrate mastery of the appropriate standards. I did not identify any direct ties to research/theory.</w:t>
      </w:r>
    </w:p>
  </w:comment>
  <w:comment w:id="51" w:author="Gilbert S. Apodaca" w:date="2014-03-16T20:26:00Z" w:initials="GSA">
    <w:p w14:paraId="1BF4B21F" w14:textId="77777777" w:rsidR="003E2BDA" w:rsidRDefault="003E2BDA">
      <w:pPr>
        <w:pStyle w:val="CommentText"/>
      </w:pPr>
      <w:r>
        <w:rPr>
          <w:rStyle w:val="CommentReference"/>
        </w:rPr>
        <w:annotationRef/>
      </w:r>
      <w:r>
        <w:t>Complete.  Direct relationships to research/theory, all links work properly, appropriate artifacts, and great justification for each artifact.</w:t>
      </w:r>
    </w:p>
  </w:comment>
  <w:comment w:id="53" w:author="Gilbert S. Apodaca" w:date="2014-03-16T20:22:00Z" w:initials="GSA">
    <w:p w14:paraId="156211E0" w14:textId="77777777" w:rsidR="00B31D6B" w:rsidRDefault="00B31D6B">
      <w:pPr>
        <w:pStyle w:val="CommentText"/>
      </w:pPr>
      <w:r>
        <w:rPr>
          <w:rStyle w:val="CommentReference"/>
        </w:rPr>
        <w:annotationRef/>
      </w:r>
      <w:r>
        <w:t>Improper word choice?  It sounds a bit off.</w:t>
      </w:r>
    </w:p>
  </w:comment>
  <w:comment w:id="56" w:author="Gilbert S. Apodaca" w:date="2014-03-16T20:23:00Z" w:initials="GSA">
    <w:p w14:paraId="6E548435" w14:textId="77777777" w:rsidR="00B31D6B" w:rsidRDefault="00B31D6B">
      <w:pPr>
        <w:pStyle w:val="CommentText"/>
      </w:pPr>
      <w:r>
        <w:rPr>
          <w:rStyle w:val="CommentReference"/>
        </w:rPr>
        <w:annotationRef/>
      </w:r>
      <w:r>
        <w:t>I’m conflicted with this section.  It feels out of place with the rest of the paper, but it brings a lot of life and</w:t>
      </w:r>
      <w:r w:rsidR="003E2BDA">
        <w:t xml:space="preserve"> your personal experiences that relate to your artifacts.  I like it and I think that it should stay, but it may not be the best for this type of publication.  Maybe some minor modifications could be put in place?</w:t>
      </w:r>
    </w:p>
  </w:comment>
  <w:comment w:id="64" w:author="Gilbert S. Apodaca" w:date="2014-03-16T20:29:00Z" w:initials="GSA">
    <w:p w14:paraId="3B60CA2F" w14:textId="77777777" w:rsidR="003E2BDA" w:rsidRDefault="003E2BDA">
      <w:pPr>
        <w:pStyle w:val="CommentText"/>
      </w:pPr>
      <w:r>
        <w:rPr>
          <w:rStyle w:val="CommentReference"/>
        </w:rPr>
        <w:annotationRef/>
      </w:r>
      <w:r>
        <w:t xml:space="preserve">Complete.  Each standard is represented in this group using both professional and course based artifacts.  The professional artifacts in particular do a good job at demonstrating mastery of the standards.  </w:t>
      </w:r>
    </w:p>
    <w:p w14:paraId="0B393A54" w14:textId="77777777" w:rsidR="003E2BDA" w:rsidRDefault="003E2BDA">
      <w:pPr>
        <w:pStyle w:val="CommentText"/>
      </w:pPr>
    </w:p>
    <w:p w14:paraId="2D7F6668" w14:textId="77777777" w:rsidR="003E2BDA" w:rsidRDefault="003E2BDA">
      <w:pPr>
        <w:pStyle w:val="CommentText"/>
      </w:pPr>
      <w:r>
        <w:t>This section did explicitly contain links to research or learning theory, which is somewhat understandable considering the standard focus.</w:t>
      </w:r>
    </w:p>
  </w:comment>
  <w:comment w:id="70" w:author="Gilbert S. Apodaca" w:date="2014-03-16T20:35:00Z" w:initials="GSA">
    <w:p w14:paraId="0B887EF9" w14:textId="77777777" w:rsidR="00FF6BFC" w:rsidRDefault="00FF6BFC">
      <w:pPr>
        <w:pStyle w:val="CommentText"/>
      </w:pPr>
      <w:r>
        <w:rPr>
          <w:rStyle w:val="CommentReference"/>
        </w:rPr>
        <w:annotationRef/>
      </w:r>
      <w:r>
        <w:t xml:space="preserve">Complete.  All artifacts are appropriately selected for each standard.  Links to research and/or learning theories are not explicit.  </w:t>
      </w:r>
    </w:p>
  </w:comment>
  <w:comment w:id="79" w:author="Gilbert S. Apodaca" w:date="2014-03-16T20:39:00Z" w:initials="GSA">
    <w:p w14:paraId="0E7BCC1C" w14:textId="77777777" w:rsidR="00FF6BFC" w:rsidRDefault="00FF6BFC">
      <w:pPr>
        <w:pStyle w:val="CommentText"/>
      </w:pPr>
      <w:r>
        <w:rPr>
          <w:rStyle w:val="CommentReference"/>
        </w:rPr>
        <w:annotationRef/>
      </w:r>
      <w:r>
        <w:t>All resources are referenced in the paper.  Everything looks good to me (in terms of APA formatting) but this is admittedly my weakest part of offering suggestions.  I’ve gone over everything and it seems to be correct, if that helps at all.  Sorry.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34573" w15:done="0"/>
  <w15:commentEx w15:paraId="678C1921" w15:done="0"/>
  <w15:commentEx w15:paraId="04ACE45A" w15:done="0"/>
  <w15:commentEx w15:paraId="77C1109B" w15:done="0"/>
  <w15:commentEx w15:paraId="44A70830" w15:done="0"/>
  <w15:commentEx w15:paraId="56F1F945" w15:done="0"/>
  <w15:commentEx w15:paraId="1BF4B21F" w15:done="0"/>
  <w15:commentEx w15:paraId="156211E0" w15:done="0"/>
  <w15:commentEx w15:paraId="6E548435" w15:done="0"/>
  <w15:commentEx w15:paraId="2D7F6668" w15:done="0"/>
  <w15:commentEx w15:paraId="0B887EF9" w15:done="0"/>
  <w15:commentEx w15:paraId="0E7BCC1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D7378" w14:textId="77777777" w:rsidR="00C62287" w:rsidRDefault="00C62287" w:rsidP="00E85C41">
      <w:pPr>
        <w:spacing w:after="0" w:line="240" w:lineRule="auto"/>
      </w:pPr>
      <w:r>
        <w:separator/>
      </w:r>
    </w:p>
  </w:endnote>
  <w:endnote w:type="continuationSeparator" w:id="0">
    <w:p w14:paraId="2B1C8689" w14:textId="77777777" w:rsidR="00C62287" w:rsidRDefault="00C62287" w:rsidP="00E8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382349" w14:textId="77777777" w:rsidR="00C62287" w:rsidRDefault="00C62287" w:rsidP="00E85C41">
      <w:pPr>
        <w:spacing w:after="0" w:line="240" w:lineRule="auto"/>
      </w:pPr>
      <w:r>
        <w:separator/>
      </w:r>
    </w:p>
  </w:footnote>
  <w:footnote w:type="continuationSeparator" w:id="0">
    <w:p w14:paraId="505D18CC" w14:textId="77777777" w:rsidR="00C62287" w:rsidRDefault="00C62287" w:rsidP="00E85C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4004124"/>
      <w:docPartObj>
        <w:docPartGallery w:val="Page Numbers (Top of Page)"/>
        <w:docPartUnique/>
      </w:docPartObj>
    </w:sdtPr>
    <w:sdtContent>
      <w:p w14:paraId="78E7B010" w14:textId="77777777" w:rsidR="00B31D6B" w:rsidRDefault="00B31D6B">
        <w:pPr>
          <w:pStyle w:val="Header"/>
          <w:jc w:val="right"/>
        </w:pPr>
        <w:r>
          <w:fldChar w:fldCharType="begin"/>
        </w:r>
        <w:r>
          <w:instrText xml:space="preserve"> PAGE   \* MERGEFORMAT </w:instrText>
        </w:r>
        <w:r>
          <w:fldChar w:fldCharType="separate"/>
        </w:r>
        <w:r w:rsidR="00E64421">
          <w:rPr>
            <w:noProof/>
          </w:rPr>
          <w:t>19</w:t>
        </w:r>
        <w:r>
          <w:rPr>
            <w:noProof/>
          </w:rPr>
          <w:fldChar w:fldCharType="end"/>
        </w:r>
      </w:p>
    </w:sdtContent>
  </w:sdt>
  <w:p w14:paraId="6B5A5CE8" w14:textId="77777777" w:rsidR="00B31D6B" w:rsidRDefault="00B31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E569F7"/>
    <w:multiLevelType w:val="multilevel"/>
    <w:tmpl w:val="F544DA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ilbert S. Apodaca">
    <w15:presenceInfo w15:providerId="None" w15:userId="Gilbert S. Apoda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BC2FAA"/>
    <w:rsid w:val="0001656F"/>
    <w:rsid w:val="00103725"/>
    <w:rsid w:val="00116657"/>
    <w:rsid w:val="002A7145"/>
    <w:rsid w:val="003E2BDA"/>
    <w:rsid w:val="0044725E"/>
    <w:rsid w:val="004A6CE8"/>
    <w:rsid w:val="00592846"/>
    <w:rsid w:val="00716C3D"/>
    <w:rsid w:val="009B4E19"/>
    <w:rsid w:val="009F1835"/>
    <w:rsid w:val="00A03A2B"/>
    <w:rsid w:val="00B31D6B"/>
    <w:rsid w:val="00BC2FAA"/>
    <w:rsid w:val="00C22DAC"/>
    <w:rsid w:val="00C62287"/>
    <w:rsid w:val="00CA1144"/>
    <w:rsid w:val="00D11A50"/>
    <w:rsid w:val="00E64421"/>
    <w:rsid w:val="00E85C41"/>
    <w:rsid w:val="00F10270"/>
    <w:rsid w:val="00FF6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882E8"/>
  <w15:docId w15:val="{70A8BC5A-7B91-4C2F-93F9-38F3E2A0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725"/>
  </w:style>
  <w:style w:type="paragraph" w:styleId="Heading1">
    <w:name w:val="heading 1"/>
    <w:basedOn w:val="Normal"/>
    <w:next w:val="Normal"/>
    <w:link w:val="Heading1Char"/>
    <w:uiPriority w:val="9"/>
    <w:qFormat/>
    <w:rsid w:val="00716C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85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85C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2FA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dtext">
    <w:name w:val="redtext"/>
    <w:basedOn w:val="Normal"/>
    <w:rsid w:val="00BC2F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2FAA"/>
    <w:rPr>
      <w:b/>
      <w:bCs/>
    </w:rPr>
  </w:style>
  <w:style w:type="paragraph" w:styleId="ListParagraph">
    <w:name w:val="List Paragraph"/>
    <w:basedOn w:val="Normal"/>
    <w:uiPriority w:val="34"/>
    <w:qFormat/>
    <w:rsid w:val="00BC2FAA"/>
    <w:pPr>
      <w:ind w:left="720"/>
      <w:contextualSpacing/>
    </w:pPr>
  </w:style>
  <w:style w:type="character" w:styleId="Hyperlink">
    <w:name w:val="Hyperlink"/>
    <w:basedOn w:val="DefaultParagraphFont"/>
    <w:uiPriority w:val="99"/>
    <w:unhideWhenUsed/>
    <w:rsid w:val="00C22DAC"/>
    <w:rPr>
      <w:color w:val="0000FF" w:themeColor="hyperlink"/>
      <w:u w:val="single"/>
    </w:rPr>
  </w:style>
  <w:style w:type="character" w:styleId="FollowedHyperlink">
    <w:name w:val="FollowedHyperlink"/>
    <w:basedOn w:val="DefaultParagraphFont"/>
    <w:uiPriority w:val="99"/>
    <w:semiHidden/>
    <w:unhideWhenUsed/>
    <w:rsid w:val="00C22DAC"/>
    <w:rPr>
      <w:color w:val="800080" w:themeColor="followedHyperlink"/>
      <w:u w:val="single"/>
    </w:rPr>
  </w:style>
  <w:style w:type="character" w:customStyle="1" w:styleId="apple-converted-space">
    <w:name w:val="apple-converted-space"/>
    <w:basedOn w:val="DefaultParagraphFont"/>
    <w:rsid w:val="00C22DAC"/>
  </w:style>
  <w:style w:type="paragraph" w:styleId="Bibliography">
    <w:name w:val="Bibliography"/>
    <w:basedOn w:val="Normal"/>
    <w:next w:val="Normal"/>
    <w:uiPriority w:val="37"/>
    <w:unhideWhenUsed/>
    <w:rsid w:val="00716C3D"/>
    <w:rPr>
      <w:rFonts w:ascii="Calibri" w:eastAsia="Calibri" w:hAnsi="Calibri" w:cs="Times New Roman"/>
    </w:rPr>
  </w:style>
  <w:style w:type="character" w:customStyle="1" w:styleId="Heading1Char">
    <w:name w:val="Heading 1 Char"/>
    <w:basedOn w:val="DefaultParagraphFont"/>
    <w:link w:val="Heading1"/>
    <w:uiPriority w:val="9"/>
    <w:rsid w:val="00716C3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E85C41"/>
    <w:pPr>
      <w:spacing w:after="0" w:line="240" w:lineRule="auto"/>
    </w:pPr>
    <w:rPr>
      <w:rFonts w:eastAsiaTheme="minorEastAsia"/>
    </w:rPr>
  </w:style>
  <w:style w:type="character" w:customStyle="1" w:styleId="NoSpacingChar">
    <w:name w:val="No Spacing Char"/>
    <w:basedOn w:val="DefaultParagraphFont"/>
    <w:link w:val="NoSpacing"/>
    <w:uiPriority w:val="1"/>
    <w:rsid w:val="00E85C41"/>
    <w:rPr>
      <w:rFonts w:eastAsiaTheme="minorEastAsia"/>
    </w:rPr>
  </w:style>
  <w:style w:type="paragraph" w:styleId="BalloonText">
    <w:name w:val="Balloon Text"/>
    <w:basedOn w:val="Normal"/>
    <w:link w:val="BalloonTextChar"/>
    <w:uiPriority w:val="99"/>
    <w:semiHidden/>
    <w:unhideWhenUsed/>
    <w:rsid w:val="00E85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41"/>
    <w:rPr>
      <w:rFonts w:ascii="Tahoma" w:hAnsi="Tahoma" w:cs="Tahoma"/>
      <w:sz w:val="16"/>
      <w:szCs w:val="16"/>
    </w:rPr>
  </w:style>
  <w:style w:type="character" w:customStyle="1" w:styleId="Heading2Char">
    <w:name w:val="Heading 2 Char"/>
    <w:basedOn w:val="DefaultParagraphFont"/>
    <w:link w:val="Heading2"/>
    <w:uiPriority w:val="9"/>
    <w:semiHidden/>
    <w:rsid w:val="00E85C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85C41"/>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E85C41"/>
    <w:pPr>
      <w:outlineLvl w:val="9"/>
    </w:pPr>
  </w:style>
  <w:style w:type="paragraph" w:styleId="TOC1">
    <w:name w:val="toc 1"/>
    <w:basedOn w:val="Normal"/>
    <w:next w:val="Normal"/>
    <w:autoRedefine/>
    <w:uiPriority w:val="39"/>
    <w:unhideWhenUsed/>
    <w:rsid w:val="00E85C41"/>
    <w:pPr>
      <w:spacing w:after="100"/>
    </w:pPr>
  </w:style>
  <w:style w:type="paragraph" w:styleId="TOC2">
    <w:name w:val="toc 2"/>
    <w:basedOn w:val="Normal"/>
    <w:next w:val="Normal"/>
    <w:autoRedefine/>
    <w:uiPriority w:val="39"/>
    <w:unhideWhenUsed/>
    <w:rsid w:val="00E85C41"/>
    <w:pPr>
      <w:spacing w:after="100"/>
      <w:ind w:left="220"/>
    </w:pPr>
  </w:style>
  <w:style w:type="paragraph" w:styleId="TOC3">
    <w:name w:val="toc 3"/>
    <w:basedOn w:val="Normal"/>
    <w:next w:val="Normal"/>
    <w:autoRedefine/>
    <w:uiPriority w:val="39"/>
    <w:unhideWhenUsed/>
    <w:rsid w:val="00E85C41"/>
    <w:pPr>
      <w:spacing w:after="100"/>
      <w:ind w:left="440"/>
    </w:pPr>
  </w:style>
  <w:style w:type="paragraph" w:styleId="Header">
    <w:name w:val="header"/>
    <w:basedOn w:val="Normal"/>
    <w:link w:val="HeaderChar"/>
    <w:uiPriority w:val="99"/>
    <w:unhideWhenUsed/>
    <w:rsid w:val="00E85C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C41"/>
  </w:style>
  <w:style w:type="paragraph" w:styleId="Footer">
    <w:name w:val="footer"/>
    <w:basedOn w:val="Normal"/>
    <w:link w:val="FooterChar"/>
    <w:uiPriority w:val="99"/>
    <w:unhideWhenUsed/>
    <w:rsid w:val="00E85C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C41"/>
  </w:style>
  <w:style w:type="character" w:styleId="CommentReference">
    <w:name w:val="annotation reference"/>
    <w:basedOn w:val="DefaultParagraphFont"/>
    <w:uiPriority w:val="99"/>
    <w:semiHidden/>
    <w:unhideWhenUsed/>
    <w:rsid w:val="00B31D6B"/>
    <w:rPr>
      <w:sz w:val="16"/>
      <w:szCs w:val="16"/>
    </w:rPr>
  </w:style>
  <w:style w:type="paragraph" w:styleId="CommentText">
    <w:name w:val="annotation text"/>
    <w:basedOn w:val="Normal"/>
    <w:link w:val="CommentTextChar"/>
    <w:uiPriority w:val="99"/>
    <w:semiHidden/>
    <w:unhideWhenUsed/>
    <w:rsid w:val="00B31D6B"/>
    <w:pPr>
      <w:spacing w:line="240" w:lineRule="auto"/>
    </w:pPr>
    <w:rPr>
      <w:sz w:val="20"/>
      <w:szCs w:val="20"/>
    </w:rPr>
  </w:style>
  <w:style w:type="character" w:customStyle="1" w:styleId="CommentTextChar">
    <w:name w:val="Comment Text Char"/>
    <w:basedOn w:val="DefaultParagraphFont"/>
    <w:link w:val="CommentText"/>
    <w:uiPriority w:val="99"/>
    <w:semiHidden/>
    <w:rsid w:val="00B31D6B"/>
    <w:rPr>
      <w:sz w:val="20"/>
      <w:szCs w:val="20"/>
    </w:rPr>
  </w:style>
  <w:style w:type="paragraph" w:styleId="CommentSubject">
    <w:name w:val="annotation subject"/>
    <w:basedOn w:val="CommentText"/>
    <w:next w:val="CommentText"/>
    <w:link w:val="CommentSubjectChar"/>
    <w:uiPriority w:val="99"/>
    <w:semiHidden/>
    <w:unhideWhenUsed/>
    <w:rsid w:val="00B31D6B"/>
    <w:rPr>
      <w:b/>
      <w:bCs/>
    </w:rPr>
  </w:style>
  <w:style w:type="character" w:customStyle="1" w:styleId="CommentSubjectChar">
    <w:name w:val="Comment Subject Char"/>
    <w:basedOn w:val="CommentTextChar"/>
    <w:link w:val="CommentSubject"/>
    <w:uiPriority w:val="99"/>
    <w:semiHidden/>
    <w:rsid w:val="00B31D6B"/>
    <w:rPr>
      <w:b/>
      <w:bCs/>
      <w:sz w:val="20"/>
      <w:szCs w:val="20"/>
    </w:rPr>
  </w:style>
  <w:style w:type="paragraph" w:styleId="Revision">
    <w:name w:val="Revision"/>
    <w:hidden/>
    <w:uiPriority w:val="99"/>
    <w:semiHidden/>
    <w:rsid w:val="00B31D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8767">
      <w:bodyDiv w:val="1"/>
      <w:marLeft w:val="0"/>
      <w:marRight w:val="0"/>
      <w:marTop w:val="0"/>
      <w:marBottom w:val="0"/>
      <w:divBdr>
        <w:top w:val="none" w:sz="0" w:space="0" w:color="auto"/>
        <w:left w:val="none" w:sz="0" w:space="0" w:color="auto"/>
        <w:bottom w:val="none" w:sz="0" w:space="0" w:color="auto"/>
        <w:right w:val="none" w:sz="0" w:space="0" w:color="auto"/>
      </w:divBdr>
    </w:div>
    <w:div w:id="16082240">
      <w:bodyDiv w:val="1"/>
      <w:marLeft w:val="0"/>
      <w:marRight w:val="0"/>
      <w:marTop w:val="0"/>
      <w:marBottom w:val="0"/>
      <w:divBdr>
        <w:top w:val="none" w:sz="0" w:space="0" w:color="auto"/>
        <w:left w:val="none" w:sz="0" w:space="0" w:color="auto"/>
        <w:bottom w:val="none" w:sz="0" w:space="0" w:color="auto"/>
        <w:right w:val="none" w:sz="0" w:space="0" w:color="auto"/>
      </w:divBdr>
    </w:div>
    <w:div w:id="20518161">
      <w:bodyDiv w:val="1"/>
      <w:marLeft w:val="0"/>
      <w:marRight w:val="0"/>
      <w:marTop w:val="0"/>
      <w:marBottom w:val="0"/>
      <w:divBdr>
        <w:top w:val="none" w:sz="0" w:space="0" w:color="auto"/>
        <w:left w:val="none" w:sz="0" w:space="0" w:color="auto"/>
        <w:bottom w:val="none" w:sz="0" w:space="0" w:color="auto"/>
        <w:right w:val="none" w:sz="0" w:space="0" w:color="auto"/>
      </w:divBdr>
    </w:div>
    <w:div w:id="77295001">
      <w:bodyDiv w:val="1"/>
      <w:marLeft w:val="0"/>
      <w:marRight w:val="0"/>
      <w:marTop w:val="0"/>
      <w:marBottom w:val="0"/>
      <w:divBdr>
        <w:top w:val="none" w:sz="0" w:space="0" w:color="auto"/>
        <w:left w:val="none" w:sz="0" w:space="0" w:color="auto"/>
        <w:bottom w:val="none" w:sz="0" w:space="0" w:color="auto"/>
        <w:right w:val="none" w:sz="0" w:space="0" w:color="auto"/>
      </w:divBdr>
    </w:div>
    <w:div w:id="81992450">
      <w:bodyDiv w:val="1"/>
      <w:marLeft w:val="0"/>
      <w:marRight w:val="0"/>
      <w:marTop w:val="0"/>
      <w:marBottom w:val="0"/>
      <w:divBdr>
        <w:top w:val="none" w:sz="0" w:space="0" w:color="auto"/>
        <w:left w:val="none" w:sz="0" w:space="0" w:color="auto"/>
        <w:bottom w:val="none" w:sz="0" w:space="0" w:color="auto"/>
        <w:right w:val="none" w:sz="0" w:space="0" w:color="auto"/>
      </w:divBdr>
    </w:div>
    <w:div w:id="88047044">
      <w:bodyDiv w:val="1"/>
      <w:marLeft w:val="0"/>
      <w:marRight w:val="0"/>
      <w:marTop w:val="0"/>
      <w:marBottom w:val="0"/>
      <w:divBdr>
        <w:top w:val="none" w:sz="0" w:space="0" w:color="auto"/>
        <w:left w:val="none" w:sz="0" w:space="0" w:color="auto"/>
        <w:bottom w:val="none" w:sz="0" w:space="0" w:color="auto"/>
        <w:right w:val="none" w:sz="0" w:space="0" w:color="auto"/>
      </w:divBdr>
    </w:div>
    <w:div w:id="96142985">
      <w:bodyDiv w:val="1"/>
      <w:marLeft w:val="0"/>
      <w:marRight w:val="0"/>
      <w:marTop w:val="0"/>
      <w:marBottom w:val="0"/>
      <w:divBdr>
        <w:top w:val="none" w:sz="0" w:space="0" w:color="auto"/>
        <w:left w:val="none" w:sz="0" w:space="0" w:color="auto"/>
        <w:bottom w:val="none" w:sz="0" w:space="0" w:color="auto"/>
        <w:right w:val="none" w:sz="0" w:space="0" w:color="auto"/>
      </w:divBdr>
    </w:div>
    <w:div w:id="187065621">
      <w:bodyDiv w:val="1"/>
      <w:marLeft w:val="0"/>
      <w:marRight w:val="0"/>
      <w:marTop w:val="0"/>
      <w:marBottom w:val="0"/>
      <w:divBdr>
        <w:top w:val="none" w:sz="0" w:space="0" w:color="auto"/>
        <w:left w:val="none" w:sz="0" w:space="0" w:color="auto"/>
        <w:bottom w:val="none" w:sz="0" w:space="0" w:color="auto"/>
        <w:right w:val="none" w:sz="0" w:space="0" w:color="auto"/>
      </w:divBdr>
    </w:div>
    <w:div w:id="221251985">
      <w:bodyDiv w:val="1"/>
      <w:marLeft w:val="0"/>
      <w:marRight w:val="0"/>
      <w:marTop w:val="0"/>
      <w:marBottom w:val="0"/>
      <w:divBdr>
        <w:top w:val="none" w:sz="0" w:space="0" w:color="auto"/>
        <w:left w:val="none" w:sz="0" w:space="0" w:color="auto"/>
        <w:bottom w:val="none" w:sz="0" w:space="0" w:color="auto"/>
        <w:right w:val="none" w:sz="0" w:space="0" w:color="auto"/>
      </w:divBdr>
    </w:div>
    <w:div w:id="240796706">
      <w:bodyDiv w:val="1"/>
      <w:marLeft w:val="0"/>
      <w:marRight w:val="0"/>
      <w:marTop w:val="0"/>
      <w:marBottom w:val="0"/>
      <w:divBdr>
        <w:top w:val="none" w:sz="0" w:space="0" w:color="auto"/>
        <w:left w:val="none" w:sz="0" w:space="0" w:color="auto"/>
        <w:bottom w:val="none" w:sz="0" w:space="0" w:color="auto"/>
        <w:right w:val="none" w:sz="0" w:space="0" w:color="auto"/>
      </w:divBdr>
    </w:div>
    <w:div w:id="251819626">
      <w:bodyDiv w:val="1"/>
      <w:marLeft w:val="0"/>
      <w:marRight w:val="0"/>
      <w:marTop w:val="0"/>
      <w:marBottom w:val="0"/>
      <w:divBdr>
        <w:top w:val="none" w:sz="0" w:space="0" w:color="auto"/>
        <w:left w:val="none" w:sz="0" w:space="0" w:color="auto"/>
        <w:bottom w:val="none" w:sz="0" w:space="0" w:color="auto"/>
        <w:right w:val="none" w:sz="0" w:space="0" w:color="auto"/>
      </w:divBdr>
    </w:div>
    <w:div w:id="278804072">
      <w:bodyDiv w:val="1"/>
      <w:marLeft w:val="0"/>
      <w:marRight w:val="0"/>
      <w:marTop w:val="0"/>
      <w:marBottom w:val="0"/>
      <w:divBdr>
        <w:top w:val="none" w:sz="0" w:space="0" w:color="auto"/>
        <w:left w:val="none" w:sz="0" w:space="0" w:color="auto"/>
        <w:bottom w:val="none" w:sz="0" w:space="0" w:color="auto"/>
        <w:right w:val="none" w:sz="0" w:space="0" w:color="auto"/>
      </w:divBdr>
    </w:div>
    <w:div w:id="295990738">
      <w:bodyDiv w:val="1"/>
      <w:marLeft w:val="0"/>
      <w:marRight w:val="0"/>
      <w:marTop w:val="0"/>
      <w:marBottom w:val="0"/>
      <w:divBdr>
        <w:top w:val="none" w:sz="0" w:space="0" w:color="auto"/>
        <w:left w:val="none" w:sz="0" w:space="0" w:color="auto"/>
        <w:bottom w:val="none" w:sz="0" w:space="0" w:color="auto"/>
        <w:right w:val="none" w:sz="0" w:space="0" w:color="auto"/>
      </w:divBdr>
    </w:div>
    <w:div w:id="327054022">
      <w:bodyDiv w:val="1"/>
      <w:marLeft w:val="0"/>
      <w:marRight w:val="0"/>
      <w:marTop w:val="0"/>
      <w:marBottom w:val="0"/>
      <w:divBdr>
        <w:top w:val="none" w:sz="0" w:space="0" w:color="auto"/>
        <w:left w:val="none" w:sz="0" w:space="0" w:color="auto"/>
        <w:bottom w:val="none" w:sz="0" w:space="0" w:color="auto"/>
        <w:right w:val="none" w:sz="0" w:space="0" w:color="auto"/>
      </w:divBdr>
    </w:div>
    <w:div w:id="386951956">
      <w:bodyDiv w:val="1"/>
      <w:marLeft w:val="0"/>
      <w:marRight w:val="0"/>
      <w:marTop w:val="0"/>
      <w:marBottom w:val="0"/>
      <w:divBdr>
        <w:top w:val="none" w:sz="0" w:space="0" w:color="auto"/>
        <w:left w:val="none" w:sz="0" w:space="0" w:color="auto"/>
        <w:bottom w:val="none" w:sz="0" w:space="0" w:color="auto"/>
        <w:right w:val="none" w:sz="0" w:space="0" w:color="auto"/>
      </w:divBdr>
    </w:div>
    <w:div w:id="407924141">
      <w:bodyDiv w:val="1"/>
      <w:marLeft w:val="0"/>
      <w:marRight w:val="0"/>
      <w:marTop w:val="0"/>
      <w:marBottom w:val="0"/>
      <w:divBdr>
        <w:top w:val="none" w:sz="0" w:space="0" w:color="auto"/>
        <w:left w:val="none" w:sz="0" w:space="0" w:color="auto"/>
        <w:bottom w:val="none" w:sz="0" w:space="0" w:color="auto"/>
        <w:right w:val="none" w:sz="0" w:space="0" w:color="auto"/>
      </w:divBdr>
    </w:div>
    <w:div w:id="438179723">
      <w:bodyDiv w:val="1"/>
      <w:marLeft w:val="0"/>
      <w:marRight w:val="0"/>
      <w:marTop w:val="0"/>
      <w:marBottom w:val="0"/>
      <w:divBdr>
        <w:top w:val="none" w:sz="0" w:space="0" w:color="auto"/>
        <w:left w:val="none" w:sz="0" w:space="0" w:color="auto"/>
        <w:bottom w:val="none" w:sz="0" w:space="0" w:color="auto"/>
        <w:right w:val="none" w:sz="0" w:space="0" w:color="auto"/>
      </w:divBdr>
    </w:div>
    <w:div w:id="443692103">
      <w:bodyDiv w:val="1"/>
      <w:marLeft w:val="0"/>
      <w:marRight w:val="0"/>
      <w:marTop w:val="0"/>
      <w:marBottom w:val="0"/>
      <w:divBdr>
        <w:top w:val="none" w:sz="0" w:space="0" w:color="auto"/>
        <w:left w:val="none" w:sz="0" w:space="0" w:color="auto"/>
        <w:bottom w:val="none" w:sz="0" w:space="0" w:color="auto"/>
        <w:right w:val="none" w:sz="0" w:space="0" w:color="auto"/>
      </w:divBdr>
    </w:div>
    <w:div w:id="486750611">
      <w:bodyDiv w:val="1"/>
      <w:marLeft w:val="0"/>
      <w:marRight w:val="0"/>
      <w:marTop w:val="0"/>
      <w:marBottom w:val="0"/>
      <w:divBdr>
        <w:top w:val="none" w:sz="0" w:space="0" w:color="auto"/>
        <w:left w:val="none" w:sz="0" w:space="0" w:color="auto"/>
        <w:bottom w:val="none" w:sz="0" w:space="0" w:color="auto"/>
        <w:right w:val="none" w:sz="0" w:space="0" w:color="auto"/>
      </w:divBdr>
    </w:div>
    <w:div w:id="495069635">
      <w:bodyDiv w:val="1"/>
      <w:marLeft w:val="0"/>
      <w:marRight w:val="0"/>
      <w:marTop w:val="0"/>
      <w:marBottom w:val="0"/>
      <w:divBdr>
        <w:top w:val="none" w:sz="0" w:space="0" w:color="auto"/>
        <w:left w:val="none" w:sz="0" w:space="0" w:color="auto"/>
        <w:bottom w:val="none" w:sz="0" w:space="0" w:color="auto"/>
        <w:right w:val="none" w:sz="0" w:space="0" w:color="auto"/>
      </w:divBdr>
    </w:div>
    <w:div w:id="505049143">
      <w:bodyDiv w:val="1"/>
      <w:marLeft w:val="0"/>
      <w:marRight w:val="0"/>
      <w:marTop w:val="0"/>
      <w:marBottom w:val="0"/>
      <w:divBdr>
        <w:top w:val="none" w:sz="0" w:space="0" w:color="auto"/>
        <w:left w:val="none" w:sz="0" w:space="0" w:color="auto"/>
        <w:bottom w:val="none" w:sz="0" w:space="0" w:color="auto"/>
        <w:right w:val="none" w:sz="0" w:space="0" w:color="auto"/>
      </w:divBdr>
    </w:div>
    <w:div w:id="589192657">
      <w:bodyDiv w:val="1"/>
      <w:marLeft w:val="0"/>
      <w:marRight w:val="0"/>
      <w:marTop w:val="0"/>
      <w:marBottom w:val="0"/>
      <w:divBdr>
        <w:top w:val="none" w:sz="0" w:space="0" w:color="auto"/>
        <w:left w:val="none" w:sz="0" w:space="0" w:color="auto"/>
        <w:bottom w:val="none" w:sz="0" w:space="0" w:color="auto"/>
        <w:right w:val="none" w:sz="0" w:space="0" w:color="auto"/>
      </w:divBdr>
    </w:div>
    <w:div w:id="630671171">
      <w:bodyDiv w:val="1"/>
      <w:marLeft w:val="0"/>
      <w:marRight w:val="0"/>
      <w:marTop w:val="0"/>
      <w:marBottom w:val="0"/>
      <w:divBdr>
        <w:top w:val="none" w:sz="0" w:space="0" w:color="auto"/>
        <w:left w:val="none" w:sz="0" w:space="0" w:color="auto"/>
        <w:bottom w:val="none" w:sz="0" w:space="0" w:color="auto"/>
        <w:right w:val="none" w:sz="0" w:space="0" w:color="auto"/>
      </w:divBdr>
    </w:div>
    <w:div w:id="666904136">
      <w:bodyDiv w:val="1"/>
      <w:marLeft w:val="0"/>
      <w:marRight w:val="0"/>
      <w:marTop w:val="0"/>
      <w:marBottom w:val="0"/>
      <w:divBdr>
        <w:top w:val="none" w:sz="0" w:space="0" w:color="auto"/>
        <w:left w:val="none" w:sz="0" w:space="0" w:color="auto"/>
        <w:bottom w:val="none" w:sz="0" w:space="0" w:color="auto"/>
        <w:right w:val="none" w:sz="0" w:space="0" w:color="auto"/>
      </w:divBdr>
    </w:div>
    <w:div w:id="670841629">
      <w:bodyDiv w:val="1"/>
      <w:marLeft w:val="0"/>
      <w:marRight w:val="0"/>
      <w:marTop w:val="0"/>
      <w:marBottom w:val="0"/>
      <w:divBdr>
        <w:top w:val="none" w:sz="0" w:space="0" w:color="auto"/>
        <w:left w:val="none" w:sz="0" w:space="0" w:color="auto"/>
        <w:bottom w:val="none" w:sz="0" w:space="0" w:color="auto"/>
        <w:right w:val="none" w:sz="0" w:space="0" w:color="auto"/>
      </w:divBdr>
    </w:div>
    <w:div w:id="710544325">
      <w:bodyDiv w:val="1"/>
      <w:marLeft w:val="0"/>
      <w:marRight w:val="0"/>
      <w:marTop w:val="0"/>
      <w:marBottom w:val="0"/>
      <w:divBdr>
        <w:top w:val="none" w:sz="0" w:space="0" w:color="auto"/>
        <w:left w:val="none" w:sz="0" w:space="0" w:color="auto"/>
        <w:bottom w:val="none" w:sz="0" w:space="0" w:color="auto"/>
        <w:right w:val="none" w:sz="0" w:space="0" w:color="auto"/>
      </w:divBdr>
    </w:div>
    <w:div w:id="716898426">
      <w:bodyDiv w:val="1"/>
      <w:marLeft w:val="0"/>
      <w:marRight w:val="0"/>
      <w:marTop w:val="0"/>
      <w:marBottom w:val="0"/>
      <w:divBdr>
        <w:top w:val="none" w:sz="0" w:space="0" w:color="auto"/>
        <w:left w:val="none" w:sz="0" w:space="0" w:color="auto"/>
        <w:bottom w:val="none" w:sz="0" w:space="0" w:color="auto"/>
        <w:right w:val="none" w:sz="0" w:space="0" w:color="auto"/>
      </w:divBdr>
    </w:div>
    <w:div w:id="745765999">
      <w:bodyDiv w:val="1"/>
      <w:marLeft w:val="0"/>
      <w:marRight w:val="0"/>
      <w:marTop w:val="0"/>
      <w:marBottom w:val="0"/>
      <w:divBdr>
        <w:top w:val="none" w:sz="0" w:space="0" w:color="auto"/>
        <w:left w:val="none" w:sz="0" w:space="0" w:color="auto"/>
        <w:bottom w:val="none" w:sz="0" w:space="0" w:color="auto"/>
        <w:right w:val="none" w:sz="0" w:space="0" w:color="auto"/>
      </w:divBdr>
    </w:div>
    <w:div w:id="755829895">
      <w:bodyDiv w:val="1"/>
      <w:marLeft w:val="0"/>
      <w:marRight w:val="0"/>
      <w:marTop w:val="0"/>
      <w:marBottom w:val="0"/>
      <w:divBdr>
        <w:top w:val="none" w:sz="0" w:space="0" w:color="auto"/>
        <w:left w:val="none" w:sz="0" w:space="0" w:color="auto"/>
        <w:bottom w:val="none" w:sz="0" w:space="0" w:color="auto"/>
        <w:right w:val="none" w:sz="0" w:space="0" w:color="auto"/>
      </w:divBdr>
    </w:div>
    <w:div w:id="793793685">
      <w:bodyDiv w:val="1"/>
      <w:marLeft w:val="0"/>
      <w:marRight w:val="0"/>
      <w:marTop w:val="0"/>
      <w:marBottom w:val="0"/>
      <w:divBdr>
        <w:top w:val="none" w:sz="0" w:space="0" w:color="auto"/>
        <w:left w:val="none" w:sz="0" w:space="0" w:color="auto"/>
        <w:bottom w:val="none" w:sz="0" w:space="0" w:color="auto"/>
        <w:right w:val="none" w:sz="0" w:space="0" w:color="auto"/>
      </w:divBdr>
    </w:div>
    <w:div w:id="808480404">
      <w:bodyDiv w:val="1"/>
      <w:marLeft w:val="0"/>
      <w:marRight w:val="0"/>
      <w:marTop w:val="0"/>
      <w:marBottom w:val="0"/>
      <w:divBdr>
        <w:top w:val="none" w:sz="0" w:space="0" w:color="auto"/>
        <w:left w:val="none" w:sz="0" w:space="0" w:color="auto"/>
        <w:bottom w:val="none" w:sz="0" w:space="0" w:color="auto"/>
        <w:right w:val="none" w:sz="0" w:space="0" w:color="auto"/>
      </w:divBdr>
    </w:div>
    <w:div w:id="838468402">
      <w:bodyDiv w:val="1"/>
      <w:marLeft w:val="0"/>
      <w:marRight w:val="0"/>
      <w:marTop w:val="0"/>
      <w:marBottom w:val="0"/>
      <w:divBdr>
        <w:top w:val="none" w:sz="0" w:space="0" w:color="auto"/>
        <w:left w:val="none" w:sz="0" w:space="0" w:color="auto"/>
        <w:bottom w:val="none" w:sz="0" w:space="0" w:color="auto"/>
        <w:right w:val="none" w:sz="0" w:space="0" w:color="auto"/>
      </w:divBdr>
    </w:div>
    <w:div w:id="875001118">
      <w:bodyDiv w:val="1"/>
      <w:marLeft w:val="0"/>
      <w:marRight w:val="0"/>
      <w:marTop w:val="0"/>
      <w:marBottom w:val="0"/>
      <w:divBdr>
        <w:top w:val="none" w:sz="0" w:space="0" w:color="auto"/>
        <w:left w:val="none" w:sz="0" w:space="0" w:color="auto"/>
        <w:bottom w:val="none" w:sz="0" w:space="0" w:color="auto"/>
        <w:right w:val="none" w:sz="0" w:space="0" w:color="auto"/>
      </w:divBdr>
    </w:div>
    <w:div w:id="893081121">
      <w:bodyDiv w:val="1"/>
      <w:marLeft w:val="0"/>
      <w:marRight w:val="0"/>
      <w:marTop w:val="0"/>
      <w:marBottom w:val="0"/>
      <w:divBdr>
        <w:top w:val="none" w:sz="0" w:space="0" w:color="auto"/>
        <w:left w:val="none" w:sz="0" w:space="0" w:color="auto"/>
        <w:bottom w:val="none" w:sz="0" w:space="0" w:color="auto"/>
        <w:right w:val="none" w:sz="0" w:space="0" w:color="auto"/>
      </w:divBdr>
    </w:div>
    <w:div w:id="962417816">
      <w:bodyDiv w:val="1"/>
      <w:marLeft w:val="0"/>
      <w:marRight w:val="0"/>
      <w:marTop w:val="0"/>
      <w:marBottom w:val="0"/>
      <w:divBdr>
        <w:top w:val="none" w:sz="0" w:space="0" w:color="auto"/>
        <w:left w:val="none" w:sz="0" w:space="0" w:color="auto"/>
        <w:bottom w:val="none" w:sz="0" w:space="0" w:color="auto"/>
        <w:right w:val="none" w:sz="0" w:space="0" w:color="auto"/>
      </w:divBdr>
    </w:div>
    <w:div w:id="977294888">
      <w:bodyDiv w:val="1"/>
      <w:marLeft w:val="0"/>
      <w:marRight w:val="0"/>
      <w:marTop w:val="0"/>
      <w:marBottom w:val="0"/>
      <w:divBdr>
        <w:top w:val="none" w:sz="0" w:space="0" w:color="auto"/>
        <w:left w:val="none" w:sz="0" w:space="0" w:color="auto"/>
        <w:bottom w:val="none" w:sz="0" w:space="0" w:color="auto"/>
        <w:right w:val="none" w:sz="0" w:space="0" w:color="auto"/>
      </w:divBdr>
    </w:div>
    <w:div w:id="979309680">
      <w:bodyDiv w:val="1"/>
      <w:marLeft w:val="0"/>
      <w:marRight w:val="0"/>
      <w:marTop w:val="0"/>
      <w:marBottom w:val="0"/>
      <w:divBdr>
        <w:top w:val="none" w:sz="0" w:space="0" w:color="auto"/>
        <w:left w:val="none" w:sz="0" w:space="0" w:color="auto"/>
        <w:bottom w:val="none" w:sz="0" w:space="0" w:color="auto"/>
        <w:right w:val="none" w:sz="0" w:space="0" w:color="auto"/>
      </w:divBdr>
    </w:div>
    <w:div w:id="987783229">
      <w:bodyDiv w:val="1"/>
      <w:marLeft w:val="0"/>
      <w:marRight w:val="0"/>
      <w:marTop w:val="0"/>
      <w:marBottom w:val="0"/>
      <w:divBdr>
        <w:top w:val="none" w:sz="0" w:space="0" w:color="auto"/>
        <w:left w:val="none" w:sz="0" w:space="0" w:color="auto"/>
        <w:bottom w:val="none" w:sz="0" w:space="0" w:color="auto"/>
        <w:right w:val="none" w:sz="0" w:space="0" w:color="auto"/>
      </w:divBdr>
    </w:div>
    <w:div w:id="1011758293">
      <w:bodyDiv w:val="1"/>
      <w:marLeft w:val="0"/>
      <w:marRight w:val="0"/>
      <w:marTop w:val="0"/>
      <w:marBottom w:val="0"/>
      <w:divBdr>
        <w:top w:val="none" w:sz="0" w:space="0" w:color="auto"/>
        <w:left w:val="none" w:sz="0" w:space="0" w:color="auto"/>
        <w:bottom w:val="none" w:sz="0" w:space="0" w:color="auto"/>
        <w:right w:val="none" w:sz="0" w:space="0" w:color="auto"/>
      </w:divBdr>
    </w:div>
    <w:div w:id="1028138588">
      <w:bodyDiv w:val="1"/>
      <w:marLeft w:val="0"/>
      <w:marRight w:val="0"/>
      <w:marTop w:val="0"/>
      <w:marBottom w:val="0"/>
      <w:divBdr>
        <w:top w:val="none" w:sz="0" w:space="0" w:color="auto"/>
        <w:left w:val="none" w:sz="0" w:space="0" w:color="auto"/>
        <w:bottom w:val="none" w:sz="0" w:space="0" w:color="auto"/>
        <w:right w:val="none" w:sz="0" w:space="0" w:color="auto"/>
      </w:divBdr>
    </w:div>
    <w:div w:id="1035732893">
      <w:bodyDiv w:val="1"/>
      <w:marLeft w:val="0"/>
      <w:marRight w:val="0"/>
      <w:marTop w:val="0"/>
      <w:marBottom w:val="0"/>
      <w:divBdr>
        <w:top w:val="none" w:sz="0" w:space="0" w:color="auto"/>
        <w:left w:val="none" w:sz="0" w:space="0" w:color="auto"/>
        <w:bottom w:val="none" w:sz="0" w:space="0" w:color="auto"/>
        <w:right w:val="none" w:sz="0" w:space="0" w:color="auto"/>
      </w:divBdr>
    </w:div>
    <w:div w:id="1084186186">
      <w:bodyDiv w:val="1"/>
      <w:marLeft w:val="0"/>
      <w:marRight w:val="0"/>
      <w:marTop w:val="0"/>
      <w:marBottom w:val="0"/>
      <w:divBdr>
        <w:top w:val="none" w:sz="0" w:space="0" w:color="auto"/>
        <w:left w:val="none" w:sz="0" w:space="0" w:color="auto"/>
        <w:bottom w:val="none" w:sz="0" w:space="0" w:color="auto"/>
        <w:right w:val="none" w:sz="0" w:space="0" w:color="auto"/>
      </w:divBdr>
    </w:div>
    <w:div w:id="1119840268">
      <w:bodyDiv w:val="1"/>
      <w:marLeft w:val="0"/>
      <w:marRight w:val="0"/>
      <w:marTop w:val="0"/>
      <w:marBottom w:val="0"/>
      <w:divBdr>
        <w:top w:val="none" w:sz="0" w:space="0" w:color="auto"/>
        <w:left w:val="none" w:sz="0" w:space="0" w:color="auto"/>
        <w:bottom w:val="none" w:sz="0" w:space="0" w:color="auto"/>
        <w:right w:val="none" w:sz="0" w:space="0" w:color="auto"/>
      </w:divBdr>
    </w:div>
    <w:div w:id="1145925351">
      <w:bodyDiv w:val="1"/>
      <w:marLeft w:val="0"/>
      <w:marRight w:val="0"/>
      <w:marTop w:val="0"/>
      <w:marBottom w:val="0"/>
      <w:divBdr>
        <w:top w:val="none" w:sz="0" w:space="0" w:color="auto"/>
        <w:left w:val="none" w:sz="0" w:space="0" w:color="auto"/>
        <w:bottom w:val="none" w:sz="0" w:space="0" w:color="auto"/>
        <w:right w:val="none" w:sz="0" w:space="0" w:color="auto"/>
      </w:divBdr>
    </w:div>
    <w:div w:id="1149861569">
      <w:bodyDiv w:val="1"/>
      <w:marLeft w:val="0"/>
      <w:marRight w:val="0"/>
      <w:marTop w:val="0"/>
      <w:marBottom w:val="0"/>
      <w:divBdr>
        <w:top w:val="none" w:sz="0" w:space="0" w:color="auto"/>
        <w:left w:val="none" w:sz="0" w:space="0" w:color="auto"/>
        <w:bottom w:val="none" w:sz="0" w:space="0" w:color="auto"/>
        <w:right w:val="none" w:sz="0" w:space="0" w:color="auto"/>
      </w:divBdr>
    </w:div>
    <w:div w:id="1151096376">
      <w:bodyDiv w:val="1"/>
      <w:marLeft w:val="0"/>
      <w:marRight w:val="0"/>
      <w:marTop w:val="0"/>
      <w:marBottom w:val="0"/>
      <w:divBdr>
        <w:top w:val="none" w:sz="0" w:space="0" w:color="auto"/>
        <w:left w:val="none" w:sz="0" w:space="0" w:color="auto"/>
        <w:bottom w:val="none" w:sz="0" w:space="0" w:color="auto"/>
        <w:right w:val="none" w:sz="0" w:space="0" w:color="auto"/>
      </w:divBdr>
    </w:div>
    <w:div w:id="1151554198">
      <w:bodyDiv w:val="1"/>
      <w:marLeft w:val="0"/>
      <w:marRight w:val="0"/>
      <w:marTop w:val="0"/>
      <w:marBottom w:val="0"/>
      <w:divBdr>
        <w:top w:val="none" w:sz="0" w:space="0" w:color="auto"/>
        <w:left w:val="none" w:sz="0" w:space="0" w:color="auto"/>
        <w:bottom w:val="none" w:sz="0" w:space="0" w:color="auto"/>
        <w:right w:val="none" w:sz="0" w:space="0" w:color="auto"/>
      </w:divBdr>
    </w:div>
    <w:div w:id="1155335552">
      <w:bodyDiv w:val="1"/>
      <w:marLeft w:val="0"/>
      <w:marRight w:val="0"/>
      <w:marTop w:val="0"/>
      <w:marBottom w:val="0"/>
      <w:divBdr>
        <w:top w:val="none" w:sz="0" w:space="0" w:color="auto"/>
        <w:left w:val="none" w:sz="0" w:space="0" w:color="auto"/>
        <w:bottom w:val="none" w:sz="0" w:space="0" w:color="auto"/>
        <w:right w:val="none" w:sz="0" w:space="0" w:color="auto"/>
      </w:divBdr>
    </w:div>
    <w:div w:id="1179807729">
      <w:bodyDiv w:val="1"/>
      <w:marLeft w:val="0"/>
      <w:marRight w:val="0"/>
      <w:marTop w:val="0"/>
      <w:marBottom w:val="0"/>
      <w:divBdr>
        <w:top w:val="none" w:sz="0" w:space="0" w:color="auto"/>
        <w:left w:val="none" w:sz="0" w:space="0" w:color="auto"/>
        <w:bottom w:val="none" w:sz="0" w:space="0" w:color="auto"/>
        <w:right w:val="none" w:sz="0" w:space="0" w:color="auto"/>
      </w:divBdr>
    </w:div>
    <w:div w:id="1216160583">
      <w:bodyDiv w:val="1"/>
      <w:marLeft w:val="0"/>
      <w:marRight w:val="0"/>
      <w:marTop w:val="0"/>
      <w:marBottom w:val="0"/>
      <w:divBdr>
        <w:top w:val="none" w:sz="0" w:space="0" w:color="auto"/>
        <w:left w:val="none" w:sz="0" w:space="0" w:color="auto"/>
        <w:bottom w:val="none" w:sz="0" w:space="0" w:color="auto"/>
        <w:right w:val="none" w:sz="0" w:space="0" w:color="auto"/>
      </w:divBdr>
    </w:div>
    <w:div w:id="1218665256">
      <w:bodyDiv w:val="1"/>
      <w:marLeft w:val="0"/>
      <w:marRight w:val="0"/>
      <w:marTop w:val="0"/>
      <w:marBottom w:val="0"/>
      <w:divBdr>
        <w:top w:val="none" w:sz="0" w:space="0" w:color="auto"/>
        <w:left w:val="none" w:sz="0" w:space="0" w:color="auto"/>
        <w:bottom w:val="none" w:sz="0" w:space="0" w:color="auto"/>
        <w:right w:val="none" w:sz="0" w:space="0" w:color="auto"/>
      </w:divBdr>
    </w:div>
    <w:div w:id="1249265178">
      <w:bodyDiv w:val="1"/>
      <w:marLeft w:val="0"/>
      <w:marRight w:val="0"/>
      <w:marTop w:val="0"/>
      <w:marBottom w:val="0"/>
      <w:divBdr>
        <w:top w:val="none" w:sz="0" w:space="0" w:color="auto"/>
        <w:left w:val="none" w:sz="0" w:space="0" w:color="auto"/>
        <w:bottom w:val="none" w:sz="0" w:space="0" w:color="auto"/>
        <w:right w:val="none" w:sz="0" w:space="0" w:color="auto"/>
      </w:divBdr>
    </w:div>
    <w:div w:id="1254046181">
      <w:bodyDiv w:val="1"/>
      <w:marLeft w:val="0"/>
      <w:marRight w:val="0"/>
      <w:marTop w:val="0"/>
      <w:marBottom w:val="0"/>
      <w:divBdr>
        <w:top w:val="none" w:sz="0" w:space="0" w:color="auto"/>
        <w:left w:val="none" w:sz="0" w:space="0" w:color="auto"/>
        <w:bottom w:val="none" w:sz="0" w:space="0" w:color="auto"/>
        <w:right w:val="none" w:sz="0" w:space="0" w:color="auto"/>
      </w:divBdr>
    </w:div>
    <w:div w:id="1271277705">
      <w:bodyDiv w:val="1"/>
      <w:marLeft w:val="0"/>
      <w:marRight w:val="0"/>
      <w:marTop w:val="0"/>
      <w:marBottom w:val="0"/>
      <w:divBdr>
        <w:top w:val="none" w:sz="0" w:space="0" w:color="auto"/>
        <w:left w:val="none" w:sz="0" w:space="0" w:color="auto"/>
        <w:bottom w:val="none" w:sz="0" w:space="0" w:color="auto"/>
        <w:right w:val="none" w:sz="0" w:space="0" w:color="auto"/>
      </w:divBdr>
    </w:div>
    <w:div w:id="1301617891">
      <w:bodyDiv w:val="1"/>
      <w:marLeft w:val="0"/>
      <w:marRight w:val="0"/>
      <w:marTop w:val="0"/>
      <w:marBottom w:val="0"/>
      <w:divBdr>
        <w:top w:val="none" w:sz="0" w:space="0" w:color="auto"/>
        <w:left w:val="none" w:sz="0" w:space="0" w:color="auto"/>
        <w:bottom w:val="none" w:sz="0" w:space="0" w:color="auto"/>
        <w:right w:val="none" w:sz="0" w:space="0" w:color="auto"/>
      </w:divBdr>
    </w:div>
    <w:div w:id="1365058210">
      <w:bodyDiv w:val="1"/>
      <w:marLeft w:val="0"/>
      <w:marRight w:val="0"/>
      <w:marTop w:val="0"/>
      <w:marBottom w:val="0"/>
      <w:divBdr>
        <w:top w:val="none" w:sz="0" w:space="0" w:color="auto"/>
        <w:left w:val="none" w:sz="0" w:space="0" w:color="auto"/>
        <w:bottom w:val="none" w:sz="0" w:space="0" w:color="auto"/>
        <w:right w:val="none" w:sz="0" w:space="0" w:color="auto"/>
      </w:divBdr>
    </w:div>
    <w:div w:id="1373648642">
      <w:bodyDiv w:val="1"/>
      <w:marLeft w:val="0"/>
      <w:marRight w:val="0"/>
      <w:marTop w:val="0"/>
      <w:marBottom w:val="0"/>
      <w:divBdr>
        <w:top w:val="none" w:sz="0" w:space="0" w:color="auto"/>
        <w:left w:val="none" w:sz="0" w:space="0" w:color="auto"/>
        <w:bottom w:val="none" w:sz="0" w:space="0" w:color="auto"/>
        <w:right w:val="none" w:sz="0" w:space="0" w:color="auto"/>
      </w:divBdr>
    </w:div>
    <w:div w:id="1379478691">
      <w:bodyDiv w:val="1"/>
      <w:marLeft w:val="0"/>
      <w:marRight w:val="0"/>
      <w:marTop w:val="0"/>
      <w:marBottom w:val="0"/>
      <w:divBdr>
        <w:top w:val="none" w:sz="0" w:space="0" w:color="auto"/>
        <w:left w:val="none" w:sz="0" w:space="0" w:color="auto"/>
        <w:bottom w:val="none" w:sz="0" w:space="0" w:color="auto"/>
        <w:right w:val="none" w:sz="0" w:space="0" w:color="auto"/>
      </w:divBdr>
    </w:div>
    <w:div w:id="1391610649">
      <w:bodyDiv w:val="1"/>
      <w:marLeft w:val="0"/>
      <w:marRight w:val="0"/>
      <w:marTop w:val="0"/>
      <w:marBottom w:val="0"/>
      <w:divBdr>
        <w:top w:val="none" w:sz="0" w:space="0" w:color="auto"/>
        <w:left w:val="none" w:sz="0" w:space="0" w:color="auto"/>
        <w:bottom w:val="none" w:sz="0" w:space="0" w:color="auto"/>
        <w:right w:val="none" w:sz="0" w:space="0" w:color="auto"/>
      </w:divBdr>
    </w:div>
    <w:div w:id="1411612488">
      <w:bodyDiv w:val="1"/>
      <w:marLeft w:val="0"/>
      <w:marRight w:val="0"/>
      <w:marTop w:val="0"/>
      <w:marBottom w:val="0"/>
      <w:divBdr>
        <w:top w:val="none" w:sz="0" w:space="0" w:color="auto"/>
        <w:left w:val="none" w:sz="0" w:space="0" w:color="auto"/>
        <w:bottom w:val="none" w:sz="0" w:space="0" w:color="auto"/>
        <w:right w:val="none" w:sz="0" w:space="0" w:color="auto"/>
      </w:divBdr>
    </w:div>
    <w:div w:id="1435831469">
      <w:bodyDiv w:val="1"/>
      <w:marLeft w:val="0"/>
      <w:marRight w:val="0"/>
      <w:marTop w:val="0"/>
      <w:marBottom w:val="0"/>
      <w:divBdr>
        <w:top w:val="none" w:sz="0" w:space="0" w:color="auto"/>
        <w:left w:val="none" w:sz="0" w:space="0" w:color="auto"/>
        <w:bottom w:val="none" w:sz="0" w:space="0" w:color="auto"/>
        <w:right w:val="none" w:sz="0" w:space="0" w:color="auto"/>
      </w:divBdr>
    </w:div>
    <w:div w:id="1486629479">
      <w:bodyDiv w:val="1"/>
      <w:marLeft w:val="0"/>
      <w:marRight w:val="0"/>
      <w:marTop w:val="0"/>
      <w:marBottom w:val="0"/>
      <w:divBdr>
        <w:top w:val="none" w:sz="0" w:space="0" w:color="auto"/>
        <w:left w:val="none" w:sz="0" w:space="0" w:color="auto"/>
        <w:bottom w:val="none" w:sz="0" w:space="0" w:color="auto"/>
        <w:right w:val="none" w:sz="0" w:space="0" w:color="auto"/>
      </w:divBdr>
    </w:div>
    <w:div w:id="1491797490">
      <w:bodyDiv w:val="1"/>
      <w:marLeft w:val="0"/>
      <w:marRight w:val="0"/>
      <w:marTop w:val="0"/>
      <w:marBottom w:val="0"/>
      <w:divBdr>
        <w:top w:val="none" w:sz="0" w:space="0" w:color="auto"/>
        <w:left w:val="none" w:sz="0" w:space="0" w:color="auto"/>
        <w:bottom w:val="none" w:sz="0" w:space="0" w:color="auto"/>
        <w:right w:val="none" w:sz="0" w:space="0" w:color="auto"/>
      </w:divBdr>
    </w:div>
    <w:div w:id="1501968648">
      <w:bodyDiv w:val="1"/>
      <w:marLeft w:val="0"/>
      <w:marRight w:val="0"/>
      <w:marTop w:val="0"/>
      <w:marBottom w:val="0"/>
      <w:divBdr>
        <w:top w:val="none" w:sz="0" w:space="0" w:color="auto"/>
        <w:left w:val="none" w:sz="0" w:space="0" w:color="auto"/>
        <w:bottom w:val="none" w:sz="0" w:space="0" w:color="auto"/>
        <w:right w:val="none" w:sz="0" w:space="0" w:color="auto"/>
      </w:divBdr>
    </w:div>
    <w:div w:id="1504081389">
      <w:bodyDiv w:val="1"/>
      <w:marLeft w:val="0"/>
      <w:marRight w:val="0"/>
      <w:marTop w:val="0"/>
      <w:marBottom w:val="0"/>
      <w:divBdr>
        <w:top w:val="none" w:sz="0" w:space="0" w:color="auto"/>
        <w:left w:val="none" w:sz="0" w:space="0" w:color="auto"/>
        <w:bottom w:val="none" w:sz="0" w:space="0" w:color="auto"/>
        <w:right w:val="none" w:sz="0" w:space="0" w:color="auto"/>
      </w:divBdr>
    </w:div>
    <w:div w:id="1559827614">
      <w:bodyDiv w:val="1"/>
      <w:marLeft w:val="0"/>
      <w:marRight w:val="0"/>
      <w:marTop w:val="0"/>
      <w:marBottom w:val="0"/>
      <w:divBdr>
        <w:top w:val="none" w:sz="0" w:space="0" w:color="auto"/>
        <w:left w:val="none" w:sz="0" w:space="0" w:color="auto"/>
        <w:bottom w:val="none" w:sz="0" w:space="0" w:color="auto"/>
        <w:right w:val="none" w:sz="0" w:space="0" w:color="auto"/>
      </w:divBdr>
    </w:div>
    <w:div w:id="1563328275">
      <w:bodyDiv w:val="1"/>
      <w:marLeft w:val="0"/>
      <w:marRight w:val="0"/>
      <w:marTop w:val="0"/>
      <w:marBottom w:val="0"/>
      <w:divBdr>
        <w:top w:val="none" w:sz="0" w:space="0" w:color="auto"/>
        <w:left w:val="none" w:sz="0" w:space="0" w:color="auto"/>
        <w:bottom w:val="none" w:sz="0" w:space="0" w:color="auto"/>
        <w:right w:val="none" w:sz="0" w:space="0" w:color="auto"/>
      </w:divBdr>
    </w:div>
    <w:div w:id="1610744444">
      <w:bodyDiv w:val="1"/>
      <w:marLeft w:val="0"/>
      <w:marRight w:val="0"/>
      <w:marTop w:val="0"/>
      <w:marBottom w:val="0"/>
      <w:divBdr>
        <w:top w:val="none" w:sz="0" w:space="0" w:color="auto"/>
        <w:left w:val="none" w:sz="0" w:space="0" w:color="auto"/>
        <w:bottom w:val="none" w:sz="0" w:space="0" w:color="auto"/>
        <w:right w:val="none" w:sz="0" w:space="0" w:color="auto"/>
      </w:divBdr>
    </w:div>
    <w:div w:id="1674843164">
      <w:bodyDiv w:val="1"/>
      <w:marLeft w:val="0"/>
      <w:marRight w:val="0"/>
      <w:marTop w:val="0"/>
      <w:marBottom w:val="0"/>
      <w:divBdr>
        <w:top w:val="none" w:sz="0" w:space="0" w:color="auto"/>
        <w:left w:val="none" w:sz="0" w:space="0" w:color="auto"/>
        <w:bottom w:val="none" w:sz="0" w:space="0" w:color="auto"/>
        <w:right w:val="none" w:sz="0" w:space="0" w:color="auto"/>
      </w:divBdr>
    </w:div>
    <w:div w:id="1682589372">
      <w:bodyDiv w:val="1"/>
      <w:marLeft w:val="0"/>
      <w:marRight w:val="0"/>
      <w:marTop w:val="0"/>
      <w:marBottom w:val="0"/>
      <w:divBdr>
        <w:top w:val="none" w:sz="0" w:space="0" w:color="auto"/>
        <w:left w:val="none" w:sz="0" w:space="0" w:color="auto"/>
        <w:bottom w:val="none" w:sz="0" w:space="0" w:color="auto"/>
        <w:right w:val="none" w:sz="0" w:space="0" w:color="auto"/>
      </w:divBdr>
    </w:div>
    <w:div w:id="1689141197">
      <w:bodyDiv w:val="1"/>
      <w:marLeft w:val="0"/>
      <w:marRight w:val="0"/>
      <w:marTop w:val="0"/>
      <w:marBottom w:val="0"/>
      <w:divBdr>
        <w:top w:val="none" w:sz="0" w:space="0" w:color="auto"/>
        <w:left w:val="none" w:sz="0" w:space="0" w:color="auto"/>
        <w:bottom w:val="none" w:sz="0" w:space="0" w:color="auto"/>
        <w:right w:val="none" w:sz="0" w:space="0" w:color="auto"/>
      </w:divBdr>
    </w:div>
    <w:div w:id="1699311125">
      <w:bodyDiv w:val="1"/>
      <w:marLeft w:val="0"/>
      <w:marRight w:val="0"/>
      <w:marTop w:val="0"/>
      <w:marBottom w:val="0"/>
      <w:divBdr>
        <w:top w:val="none" w:sz="0" w:space="0" w:color="auto"/>
        <w:left w:val="none" w:sz="0" w:space="0" w:color="auto"/>
        <w:bottom w:val="none" w:sz="0" w:space="0" w:color="auto"/>
        <w:right w:val="none" w:sz="0" w:space="0" w:color="auto"/>
      </w:divBdr>
    </w:div>
    <w:div w:id="1742826998">
      <w:bodyDiv w:val="1"/>
      <w:marLeft w:val="0"/>
      <w:marRight w:val="0"/>
      <w:marTop w:val="0"/>
      <w:marBottom w:val="0"/>
      <w:divBdr>
        <w:top w:val="none" w:sz="0" w:space="0" w:color="auto"/>
        <w:left w:val="none" w:sz="0" w:space="0" w:color="auto"/>
        <w:bottom w:val="none" w:sz="0" w:space="0" w:color="auto"/>
        <w:right w:val="none" w:sz="0" w:space="0" w:color="auto"/>
      </w:divBdr>
    </w:div>
    <w:div w:id="1772314458">
      <w:bodyDiv w:val="1"/>
      <w:marLeft w:val="0"/>
      <w:marRight w:val="0"/>
      <w:marTop w:val="0"/>
      <w:marBottom w:val="0"/>
      <w:divBdr>
        <w:top w:val="none" w:sz="0" w:space="0" w:color="auto"/>
        <w:left w:val="none" w:sz="0" w:space="0" w:color="auto"/>
        <w:bottom w:val="none" w:sz="0" w:space="0" w:color="auto"/>
        <w:right w:val="none" w:sz="0" w:space="0" w:color="auto"/>
      </w:divBdr>
    </w:div>
    <w:div w:id="1806000620">
      <w:bodyDiv w:val="1"/>
      <w:marLeft w:val="0"/>
      <w:marRight w:val="0"/>
      <w:marTop w:val="0"/>
      <w:marBottom w:val="0"/>
      <w:divBdr>
        <w:top w:val="none" w:sz="0" w:space="0" w:color="auto"/>
        <w:left w:val="none" w:sz="0" w:space="0" w:color="auto"/>
        <w:bottom w:val="none" w:sz="0" w:space="0" w:color="auto"/>
        <w:right w:val="none" w:sz="0" w:space="0" w:color="auto"/>
      </w:divBdr>
    </w:div>
    <w:div w:id="1834494203">
      <w:bodyDiv w:val="1"/>
      <w:marLeft w:val="0"/>
      <w:marRight w:val="0"/>
      <w:marTop w:val="0"/>
      <w:marBottom w:val="0"/>
      <w:divBdr>
        <w:top w:val="none" w:sz="0" w:space="0" w:color="auto"/>
        <w:left w:val="none" w:sz="0" w:space="0" w:color="auto"/>
        <w:bottom w:val="none" w:sz="0" w:space="0" w:color="auto"/>
        <w:right w:val="none" w:sz="0" w:space="0" w:color="auto"/>
      </w:divBdr>
    </w:div>
    <w:div w:id="1842771489">
      <w:bodyDiv w:val="1"/>
      <w:marLeft w:val="0"/>
      <w:marRight w:val="0"/>
      <w:marTop w:val="0"/>
      <w:marBottom w:val="0"/>
      <w:divBdr>
        <w:top w:val="none" w:sz="0" w:space="0" w:color="auto"/>
        <w:left w:val="none" w:sz="0" w:space="0" w:color="auto"/>
        <w:bottom w:val="none" w:sz="0" w:space="0" w:color="auto"/>
        <w:right w:val="none" w:sz="0" w:space="0" w:color="auto"/>
      </w:divBdr>
    </w:div>
    <w:div w:id="1851482260">
      <w:bodyDiv w:val="1"/>
      <w:marLeft w:val="0"/>
      <w:marRight w:val="0"/>
      <w:marTop w:val="0"/>
      <w:marBottom w:val="0"/>
      <w:divBdr>
        <w:top w:val="none" w:sz="0" w:space="0" w:color="auto"/>
        <w:left w:val="none" w:sz="0" w:space="0" w:color="auto"/>
        <w:bottom w:val="none" w:sz="0" w:space="0" w:color="auto"/>
        <w:right w:val="none" w:sz="0" w:space="0" w:color="auto"/>
      </w:divBdr>
    </w:div>
    <w:div w:id="1854372919">
      <w:bodyDiv w:val="1"/>
      <w:marLeft w:val="0"/>
      <w:marRight w:val="0"/>
      <w:marTop w:val="0"/>
      <w:marBottom w:val="0"/>
      <w:divBdr>
        <w:top w:val="none" w:sz="0" w:space="0" w:color="auto"/>
        <w:left w:val="none" w:sz="0" w:space="0" w:color="auto"/>
        <w:bottom w:val="none" w:sz="0" w:space="0" w:color="auto"/>
        <w:right w:val="none" w:sz="0" w:space="0" w:color="auto"/>
      </w:divBdr>
    </w:div>
    <w:div w:id="1900434083">
      <w:bodyDiv w:val="1"/>
      <w:marLeft w:val="0"/>
      <w:marRight w:val="0"/>
      <w:marTop w:val="0"/>
      <w:marBottom w:val="0"/>
      <w:divBdr>
        <w:top w:val="none" w:sz="0" w:space="0" w:color="auto"/>
        <w:left w:val="none" w:sz="0" w:space="0" w:color="auto"/>
        <w:bottom w:val="none" w:sz="0" w:space="0" w:color="auto"/>
        <w:right w:val="none" w:sz="0" w:space="0" w:color="auto"/>
      </w:divBdr>
    </w:div>
    <w:div w:id="1924795119">
      <w:bodyDiv w:val="1"/>
      <w:marLeft w:val="0"/>
      <w:marRight w:val="0"/>
      <w:marTop w:val="0"/>
      <w:marBottom w:val="0"/>
      <w:divBdr>
        <w:top w:val="none" w:sz="0" w:space="0" w:color="auto"/>
        <w:left w:val="none" w:sz="0" w:space="0" w:color="auto"/>
        <w:bottom w:val="none" w:sz="0" w:space="0" w:color="auto"/>
        <w:right w:val="none" w:sz="0" w:space="0" w:color="auto"/>
      </w:divBdr>
    </w:div>
    <w:div w:id="1925526290">
      <w:bodyDiv w:val="1"/>
      <w:marLeft w:val="0"/>
      <w:marRight w:val="0"/>
      <w:marTop w:val="0"/>
      <w:marBottom w:val="0"/>
      <w:divBdr>
        <w:top w:val="none" w:sz="0" w:space="0" w:color="auto"/>
        <w:left w:val="none" w:sz="0" w:space="0" w:color="auto"/>
        <w:bottom w:val="none" w:sz="0" w:space="0" w:color="auto"/>
        <w:right w:val="none" w:sz="0" w:space="0" w:color="auto"/>
      </w:divBdr>
    </w:div>
    <w:div w:id="2003391984">
      <w:bodyDiv w:val="1"/>
      <w:marLeft w:val="0"/>
      <w:marRight w:val="0"/>
      <w:marTop w:val="0"/>
      <w:marBottom w:val="0"/>
      <w:divBdr>
        <w:top w:val="none" w:sz="0" w:space="0" w:color="auto"/>
        <w:left w:val="none" w:sz="0" w:space="0" w:color="auto"/>
        <w:bottom w:val="none" w:sz="0" w:space="0" w:color="auto"/>
        <w:right w:val="none" w:sz="0" w:space="0" w:color="auto"/>
      </w:divBdr>
    </w:div>
    <w:div w:id="2058503590">
      <w:bodyDiv w:val="1"/>
      <w:marLeft w:val="0"/>
      <w:marRight w:val="0"/>
      <w:marTop w:val="0"/>
      <w:marBottom w:val="0"/>
      <w:divBdr>
        <w:top w:val="none" w:sz="0" w:space="0" w:color="auto"/>
        <w:left w:val="none" w:sz="0" w:space="0" w:color="auto"/>
        <w:bottom w:val="none" w:sz="0" w:space="0" w:color="auto"/>
        <w:right w:val="none" w:sz="0" w:space="0" w:color="auto"/>
      </w:divBdr>
    </w:div>
    <w:div w:id="2067409509">
      <w:bodyDiv w:val="1"/>
      <w:marLeft w:val="0"/>
      <w:marRight w:val="0"/>
      <w:marTop w:val="0"/>
      <w:marBottom w:val="0"/>
      <w:divBdr>
        <w:top w:val="none" w:sz="0" w:space="0" w:color="auto"/>
        <w:left w:val="none" w:sz="0" w:space="0" w:color="auto"/>
        <w:bottom w:val="none" w:sz="0" w:space="0" w:color="auto"/>
        <w:right w:val="none" w:sz="0" w:space="0" w:color="auto"/>
      </w:divBdr>
    </w:div>
    <w:div w:id="2074347651">
      <w:bodyDiv w:val="1"/>
      <w:marLeft w:val="0"/>
      <w:marRight w:val="0"/>
      <w:marTop w:val="0"/>
      <w:marBottom w:val="0"/>
      <w:divBdr>
        <w:top w:val="none" w:sz="0" w:space="0" w:color="auto"/>
        <w:left w:val="none" w:sz="0" w:space="0" w:color="auto"/>
        <w:bottom w:val="none" w:sz="0" w:space="0" w:color="auto"/>
        <w:right w:val="none" w:sz="0" w:space="0" w:color="auto"/>
      </w:divBdr>
    </w:div>
    <w:div w:id="2078160414">
      <w:bodyDiv w:val="1"/>
      <w:marLeft w:val="0"/>
      <w:marRight w:val="0"/>
      <w:marTop w:val="0"/>
      <w:marBottom w:val="0"/>
      <w:divBdr>
        <w:top w:val="none" w:sz="0" w:space="0" w:color="auto"/>
        <w:left w:val="none" w:sz="0" w:space="0" w:color="auto"/>
        <w:bottom w:val="none" w:sz="0" w:space="0" w:color="auto"/>
        <w:right w:val="none" w:sz="0" w:space="0" w:color="auto"/>
      </w:divBdr>
    </w:div>
    <w:div w:id="2097945497">
      <w:bodyDiv w:val="1"/>
      <w:marLeft w:val="0"/>
      <w:marRight w:val="0"/>
      <w:marTop w:val="0"/>
      <w:marBottom w:val="0"/>
      <w:divBdr>
        <w:top w:val="none" w:sz="0" w:space="0" w:color="auto"/>
        <w:left w:val="none" w:sz="0" w:space="0" w:color="auto"/>
        <w:bottom w:val="none" w:sz="0" w:space="0" w:color="auto"/>
        <w:right w:val="none" w:sz="0" w:space="0" w:color="auto"/>
      </w:divBdr>
    </w:div>
    <w:div w:id="213964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jennifermeeker.wordpress.com/2014/03/08/192/" TargetMode="External"/><Relationship Id="rId18" Type="http://schemas.openxmlformats.org/officeDocument/2006/relationships/hyperlink" Target="http://jennifermeeker.wordpress.com/2014/03/09/edtech501bumper-sticker/" TargetMode="External"/><Relationship Id="rId26" Type="http://schemas.openxmlformats.org/officeDocument/2006/relationships/hyperlink" Target="http://jennifermeeker.wordpress.com/2012/07/29/edtech-541-relative-advantage-chart/" TargetMode="External"/><Relationship Id="rId39" Type="http://schemas.openxmlformats.org/officeDocument/2006/relationships/hyperlink" Target="http://jennifermeeker.wordpress.com/2012/07/22/edtech501-digital-divide/" TargetMode="External"/><Relationship Id="rId3" Type="http://schemas.openxmlformats.org/officeDocument/2006/relationships/numbering" Target="numbering.xml"/><Relationship Id="rId21" Type="http://schemas.openxmlformats.org/officeDocument/2006/relationships/hyperlink" Target="http://jennifermeeker.wordpress.com/2012/07/29/edtech541-spreadsheet-or-database-project/" TargetMode="External"/><Relationship Id="rId34" Type="http://schemas.openxmlformats.org/officeDocument/2006/relationships/hyperlink" Target="http://jennifermeeker.wordpress.com/2012/06/10/edtech541acceptable-use-policies-what-are-they/" TargetMode="External"/><Relationship Id="rId42" Type="http://schemas.openxmlformats.org/officeDocument/2006/relationships/hyperlink" Target="http://jennifermeeker.wordpress.com/2014/03/09/edtech503prezi-in-the-classroom-instructional-design-project/"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jennifermeeker.wordpress.com/2012/06/25/edtech541-relative-advantages-of-using-instructional-software/" TargetMode="External"/><Relationship Id="rId17" Type="http://schemas.openxmlformats.org/officeDocument/2006/relationships/hyperlink" Target="http://jennifermeeker.wordpress.com/2014/03/08/edtech502netiquette/" TargetMode="External"/><Relationship Id="rId25" Type="http://schemas.openxmlformats.org/officeDocument/2006/relationships/hyperlink" Target="http://jennifermeeker.wordpress.com/2014/03/08/edtech502-accessibility-hot-links-page/" TargetMode="External"/><Relationship Id="rId33" Type="http://schemas.openxmlformats.org/officeDocument/2006/relationships/hyperlink" Target="http://jennifermeeker.wordpress.com/2012/07/15/edtech541-internet-safety/" TargetMode="External"/><Relationship Id="rId38" Type="http://schemas.openxmlformats.org/officeDocument/2006/relationships/hyperlink" Target="http://jennifermeeker.wordpress.com/2014/03/09/technology-integration-specialistprofessional-devlopment/" TargetMode="External"/><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jennifermeeker.wordpress.com/2012/07/29/edtech541-using-the-internet-for-instruction-project/" TargetMode="External"/><Relationship Id="rId20" Type="http://schemas.openxmlformats.org/officeDocument/2006/relationships/hyperlink" Target="http://jennifermeeker.wordpress.com/2012/07/04/using-videos-in-the-classroom-to-enhance-learning/" TargetMode="External"/><Relationship Id="rId29" Type="http://schemas.openxmlformats.org/officeDocument/2006/relationships/hyperlink" Target="http://jennifermeeker.wordpress.com/2012/07/29/edtech541-community-building-social-networking-project/" TargetMode="External"/><Relationship Id="rId41" Type="http://schemas.openxmlformats.org/officeDocument/2006/relationships/hyperlink" Target="http://jennifermeeker.wordpress.com/2014/03/08/edtech505a-formative-evalua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jennifermeeker.wordpress.com/2012/09/09/edtech503-reading-quiz/" TargetMode="External"/><Relationship Id="rId24" Type="http://schemas.openxmlformats.org/officeDocument/2006/relationships/hyperlink" Target="http://jennifermeeker.wordpress.com/2014/03/08/189/" TargetMode="External"/><Relationship Id="rId32" Type="http://schemas.openxmlformats.org/officeDocument/2006/relationships/hyperlink" Target="http://jennifermeeker.wordpress.com/2012/06/10/edtech541acceptable-use-policies-what-are-they/" TargetMode="External"/><Relationship Id="rId37" Type="http://schemas.openxmlformats.org/officeDocument/2006/relationships/hyperlink" Target="http://jennifermeeker.wordpress.com/2014/03/09/technology-integration-specialistmobile-lab-checkout-procedures/" TargetMode="External"/><Relationship Id="rId40" Type="http://schemas.openxmlformats.org/officeDocument/2006/relationships/hyperlink" Target="http://jennifermeeker.wordpress.com/2014/03/08/edtech554a-professional-development-technology-implementation-plan/" TargetMode="External"/><Relationship Id="rId45"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jennifermeeker.wordpress.com/2014/03/08/edtech502copyright-scavenger-hunt/" TargetMode="External"/><Relationship Id="rId23" Type="http://schemas.openxmlformats.org/officeDocument/2006/relationships/hyperlink" Target="http://jennifermeeker.wordpress.com/2012/07/29/edtech541-content-area-presentation/" TargetMode="External"/><Relationship Id="rId28" Type="http://schemas.openxmlformats.org/officeDocument/2006/relationships/hyperlink" Target="http://jennifermeeker.wordpress.com/2014/03/08/edtech502m-learning-activity/" TargetMode="External"/><Relationship Id="rId36" Type="http://schemas.openxmlformats.org/officeDocument/2006/relationships/hyperlink" Target="http://jennifermeeker.wordpress.com/2014/03/08/technology-integration-specialist-content-area-resources/" TargetMode="External"/><Relationship Id="rId10" Type="http://schemas.microsoft.com/office/2011/relationships/commentsExtended" Target="commentsExtended.xml"/><Relationship Id="rId19" Type="http://schemas.openxmlformats.org/officeDocument/2006/relationships/hyperlink" Target="http://jennifermeeker.wordpress.com/2012/07/29/edtech541-video-integration-lesson-plan-video-library/" TargetMode="External"/><Relationship Id="rId31" Type="http://schemas.openxmlformats.org/officeDocument/2006/relationships/hyperlink" Target="http://jennifermeeker.wordpress.com/2014/03/08/edtech502/"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jennifermeeker.wordpress.com/2014/03/08/edtech502jigsaw-internet-search-activity/" TargetMode="External"/><Relationship Id="rId22" Type="http://schemas.openxmlformats.org/officeDocument/2006/relationships/hyperlink" Target="http://jennifermeeker.wordpress.com/2012/07/29/edtech541-network-administrator-presentation/" TargetMode="External"/><Relationship Id="rId27" Type="http://schemas.openxmlformats.org/officeDocument/2006/relationships/hyperlink" Target="http://jennifermeeker.wordpress.com/2014/03/08/192/" TargetMode="External"/><Relationship Id="rId30" Type="http://schemas.openxmlformats.org/officeDocument/2006/relationships/hyperlink" Target="http://jennifermeeker.wordpress.com/2012/07/29/edtech541-adaptiveassistive-technology/" TargetMode="External"/><Relationship Id="rId35" Type="http://schemas.openxmlformats.org/officeDocument/2006/relationships/hyperlink" Target="http://jennifermeeker.wordpress.com/2012/07/22/edtech501-school-environment-evaluation-5/" TargetMode="External"/><Relationship Id="rId43"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C9569D24C345C7A814B39C11872721"/>
        <w:category>
          <w:name w:val="General"/>
          <w:gallery w:val="placeholder"/>
        </w:category>
        <w:types>
          <w:type w:val="bbPlcHdr"/>
        </w:types>
        <w:behaviors>
          <w:behavior w:val="content"/>
        </w:behaviors>
        <w:guid w:val="{77AA343F-84CF-4553-88C8-7578D0072D36}"/>
      </w:docPartPr>
      <w:docPartBody>
        <w:p w:rsidR="00C938FB" w:rsidRDefault="008B0E2A" w:rsidP="008B0E2A">
          <w:pPr>
            <w:pStyle w:val="8BC9569D24C345C7A814B39C11872721"/>
          </w:pPr>
          <w:r>
            <w:rPr>
              <w:rFonts w:asciiTheme="majorHAnsi" w:eastAsiaTheme="majorEastAsia" w:hAnsiTheme="majorHAnsi" w:cstheme="majorBidi"/>
              <w:caps/>
            </w:rPr>
            <w:t>[Type the company name]</w:t>
          </w:r>
        </w:p>
      </w:docPartBody>
    </w:docPart>
    <w:docPart>
      <w:docPartPr>
        <w:name w:val="FD0DFAC6427041DBA081190A9BF843AC"/>
        <w:category>
          <w:name w:val="General"/>
          <w:gallery w:val="placeholder"/>
        </w:category>
        <w:types>
          <w:type w:val="bbPlcHdr"/>
        </w:types>
        <w:behaviors>
          <w:behavior w:val="content"/>
        </w:behaviors>
        <w:guid w:val="{62E2C997-AA98-46D2-B412-B1BA22128D08}"/>
      </w:docPartPr>
      <w:docPartBody>
        <w:p w:rsidR="00C938FB" w:rsidRDefault="008B0E2A" w:rsidP="008B0E2A">
          <w:pPr>
            <w:pStyle w:val="FD0DFAC6427041DBA081190A9BF843AC"/>
          </w:pPr>
          <w:r>
            <w:rPr>
              <w:rFonts w:asciiTheme="majorHAnsi" w:eastAsiaTheme="majorEastAsia" w:hAnsiTheme="majorHAnsi" w:cstheme="majorBidi"/>
              <w:sz w:val="80"/>
              <w:szCs w:val="80"/>
            </w:rPr>
            <w:t>[Type the document title]</w:t>
          </w:r>
        </w:p>
      </w:docPartBody>
    </w:docPart>
    <w:docPart>
      <w:docPartPr>
        <w:name w:val="DFFD6D86336A4CCEB35763C3790CBD84"/>
        <w:category>
          <w:name w:val="General"/>
          <w:gallery w:val="placeholder"/>
        </w:category>
        <w:types>
          <w:type w:val="bbPlcHdr"/>
        </w:types>
        <w:behaviors>
          <w:behavior w:val="content"/>
        </w:behaviors>
        <w:guid w:val="{6EFB2311-5EF5-49C2-A81D-5A5F0B1C676C}"/>
      </w:docPartPr>
      <w:docPartBody>
        <w:p w:rsidR="00C938FB" w:rsidRDefault="008B0E2A" w:rsidP="008B0E2A">
          <w:pPr>
            <w:pStyle w:val="DFFD6D86336A4CCEB35763C3790CBD84"/>
          </w:pPr>
          <w:r>
            <w:rPr>
              <w:rFonts w:asciiTheme="majorHAnsi" w:eastAsiaTheme="majorEastAsia" w:hAnsiTheme="majorHAnsi" w:cstheme="majorBidi"/>
              <w:sz w:val="44"/>
              <w:szCs w:val="44"/>
            </w:rPr>
            <w:t>[Type the document subtitle]</w:t>
          </w:r>
        </w:p>
      </w:docPartBody>
    </w:docPart>
    <w:docPart>
      <w:docPartPr>
        <w:name w:val="9636FD45E94F4B39B385B08B1F78E8C3"/>
        <w:category>
          <w:name w:val="General"/>
          <w:gallery w:val="placeholder"/>
        </w:category>
        <w:types>
          <w:type w:val="bbPlcHdr"/>
        </w:types>
        <w:behaviors>
          <w:behavior w:val="content"/>
        </w:behaviors>
        <w:guid w:val="{2A2E24A7-AA1F-4732-9E73-7B89D66CA34D}"/>
      </w:docPartPr>
      <w:docPartBody>
        <w:p w:rsidR="00C938FB" w:rsidRDefault="008B0E2A" w:rsidP="008B0E2A">
          <w:pPr>
            <w:pStyle w:val="9636FD45E94F4B39B385B08B1F78E8C3"/>
          </w:pPr>
          <w:r>
            <w:rPr>
              <w:b/>
              <w:bCs/>
            </w:rPr>
            <w:t>[Type the author name]</w:t>
          </w:r>
        </w:p>
      </w:docPartBody>
    </w:docPart>
    <w:docPart>
      <w:docPartPr>
        <w:name w:val="464214E4544F4A718717F5EE7878872C"/>
        <w:category>
          <w:name w:val="General"/>
          <w:gallery w:val="placeholder"/>
        </w:category>
        <w:types>
          <w:type w:val="bbPlcHdr"/>
        </w:types>
        <w:behaviors>
          <w:behavior w:val="content"/>
        </w:behaviors>
        <w:guid w:val="{638665BC-BEBA-40C3-9208-5E21D91458F5}"/>
      </w:docPartPr>
      <w:docPartBody>
        <w:p w:rsidR="00C938FB" w:rsidRDefault="008B0E2A" w:rsidP="008B0E2A">
          <w:pPr>
            <w:pStyle w:val="464214E4544F4A718717F5EE7878872C"/>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8B0E2A"/>
    <w:rsid w:val="007475F8"/>
    <w:rsid w:val="008B0E2A"/>
    <w:rsid w:val="00C93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9569D24C345C7A814B39C11872721">
    <w:name w:val="8BC9569D24C345C7A814B39C11872721"/>
    <w:rsid w:val="008B0E2A"/>
  </w:style>
  <w:style w:type="paragraph" w:customStyle="1" w:styleId="FD0DFAC6427041DBA081190A9BF843AC">
    <w:name w:val="FD0DFAC6427041DBA081190A9BF843AC"/>
    <w:rsid w:val="008B0E2A"/>
  </w:style>
  <w:style w:type="paragraph" w:customStyle="1" w:styleId="DFFD6D86336A4CCEB35763C3790CBD84">
    <w:name w:val="DFFD6D86336A4CCEB35763C3790CBD84"/>
    <w:rsid w:val="008B0E2A"/>
  </w:style>
  <w:style w:type="paragraph" w:customStyle="1" w:styleId="9636FD45E94F4B39B385B08B1F78E8C3">
    <w:name w:val="9636FD45E94F4B39B385B08B1F78E8C3"/>
    <w:rsid w:val="008B0E2A"/>
  </w:style>
  <w:style w:type="paragraph" w:customStyle="1" w:styleId="464214E4544F4A718717F5EE7878872C">
    <w:name w:val="464214E4544F4A718717F5EE7878872C"/>
    <w:rsid w:val="008B0E2A"/>
  </w:style>
  <w:style w:type="paragraph" w:customStyle="1" w:styleId="0FAC1EE83D81464FB697659F15CCD296">
    <w:name w:val="0FAC1EE83D81464FB697659F15CCD296"/>
    <w:rsid w:val="008B0E2A"/>
  </w:style>
  <w:style w:type="paragraph" w:customStyle="1" w:styleId="B0BB7554B31042199DABE2552DEB8FBD">
    <w:name w:val="B0BB7554B31042199DABE2552DEB8FBD"/>
    <w:rsid w:val="008B0E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BDDFB-F6F8-4782-8FD5-3589506FD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19</Pages>
  <Words>5481</Words>
  <Characters>31242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EDTECH Portfolio Rationale Paper</vt:lpstr>
    </vt:vector>
  </TitlesOfParts>
  <Company>Boise State University edtech master’s program</Company>
  <LinksUpToDate>false</LinksUpToDate>
  <CharactersWithSpaces>36650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EDTECH Portfolio Rationale Paper</dc:title>
  <dc:subject>A Cumulative Learning Activity</dc:subject>
  <dc:creator>Jennifer Meeker</dc:creator>
  <cp:lastModifiedBy>Gilbert S. Apodaca</cp:lastModifiedBy>
  <cp:revision>3</cp:revision>
  <dcterms:created xsi:type="dcterms:W3CDTF">2014-03-11T00:50:00Z</dcterms:created>
  <dcterms:modified xsi:type="dcterms:W3CDTF">2014-03-17T02:57:00Z</dcterms:modified>
</cp:coreProperties>
</file>